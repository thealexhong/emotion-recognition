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E9D76" w14:textId="77777777" w:rsidR="00D22CC9" w:rsidRDefault="00D22CC9" w:rsidP="002B0B68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B0E81F4" wp14:editId="369C526C">
            <wp:extent cx="2238375" cy="857250"/>
            <wp:effectExtent l="0" t="0" r="9525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265FF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5D9BC3AF" w14:textId="76025672" w:rsidR="00002374" w:rsidRPr="008C4BAC" w:rsidRDefault="00002374" w:rsidP="002B0B68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C4BAC">
        <w:rPr>
          <w:rFonts w:ascii="Times New Roman" w:hAnsi="Times New Roman" w:cs="Times New Roman"/>
          <w:b/>
          <w:sz w:val="28"/>
          <w:u w:val="single"/>
        </w:rPr>
        <w:t xml:space="preserve">Post </w:t>
      </w:r>
      <w:r w:rsidR="00AE67DF">
        <w:rPr>
          <w:rFonts w:ascii="Times New Roman" w:hAnsi="Times New Roman" w:cs="Times New Roman"/>
          <w:b/>
          <w:sz w:val="28"/>
          <w:u w:val="single"/>
        </w:rPr>
        <w:t>Luke</w:t>
      </w:r>
      <w:r w:rsidR="00AE67DF" w:rsidRPr="008C4BAC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8C4BAC">
        <w:rPr>
          <w:rFonts w:ascii="Times New Roman" w:hAnsi="Times New Roman" w:cs="Times New Roman"/>
          <w:b/>
          <w:sz w:val="28"/>
          <w:u w:val="single"/>
        </w:rPr>
        <w:t xml:space="preserve">Interaction </w:t>
      </w:r>
      <w:r w:rsidR="001C2B43">
        <w:rPr>
          <w:rFonts w:ascii="Times New Roman" w:hAnsi="Times New Roman" w:cs="Times New Roman"/>
          <w:b/>
          <w:sz w:val="28"/>
          <w:u w:val="single"/>
        </w:rPr>
        <w:t xml:space="preserve">Final </w:t>
      </w:r>
      <w:r w:rsidRPr="008C4BAC">
        <w:rPr>
          <w:rFonts w:ascii="Times New Roman" w:hAnsi="Times New Roman" w:cs="Times New Roman"/>
          <w:b/>
          <w:sz w:val="28"/>
          <w:u w:val="single"/>
        </w:rPr>
        <w:t>Questionnaire</w:t>
      </w:r>
    </w:p>
    <w:p w14:paraId="3BAEE851" w14:textId="4821F055" w:rsidR="003F1E8D" w:rsidRPr="00FC6B60" w:rsidRDefault="003F1E8D" w:rsidP="000C53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rPr>
          <w:rFonts w:ascii="Times New Roman" w:hAnsi="Times New Roman" w:cs="Times New Roman"/>
          <w:b/>
        </w:rPr>
      </w:pPr>
      <w:r w:rsidRPr="00FC6B60">
        <w:rPr>
          <w:rFonts w:ascii="Times New Roman" w:hAnsi="Times New Roman" w:cs="Times New Roman"/>
          <w:b/>
        </w:rPr>
        <w:t>Age: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 xml:space="preserve">Gender: 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>User Number:</w:t>
      </w:r>
      <w:r w:rsidR="000C533D">
        <w:rPr>
          <w:rFonts w:ascii="Times New Roman" w:hAnsi="Times New Roman" w:cs="Times New Roman"/>
          <w:b/>
        </w:rPr>
        <w:tab/>
      </w:r>
      <w:r w:rsidR="000C533D">
        <w:rPr>
          <w:rFonts w:ascii="Times New Roman" w:hAnsi="Times New Roman" w:cs="Times New Roman"/>
          <w:b/>
        </w:rPr>
        <w:tab/>
      </w:r>
      <w:r w:rsidR="00A30C62">
        <w:rPr>
          <w:rFonts w:ascii="Times New Roman" w:hAnsi="Times New Roman" w:cs="Times New Roman"/>
          <w:b/>
        </w:rPr>
        <w:t>Interaction:</w:t>
      </w:r>
    </w:p>
    <w:p w14:paraId="401339CD" w14:textId="77777777" w:rsidR="00002374" w:rsidRPr="00DE317E" w:rsidRDefault="00002374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t>How would you rate your level of experience with robots</w:t>
      </w:r>
      <w:r w:rsidR="009C7D49" w:rsidRPr="00DE317E">
        <w:rPr>
          <w:rFonts w:ascii="Times New Roman" w:hAnsi="Times New Roman" w:cs="Times New Roman"/>
        </w:rPr>
        <w:t xml:space="preserve"> (circle one)</w:t>
      </w:r>
      <w:r w:rsidRPr="00DE317E">
        <w:rPr>
          <w:rFonts w:ascii="Times New Roman" w:hAnsi="Times New Roman" w:cs="Times New Roman"/>
        </w:rPr>
        <w:t>?</w:t>
      </w:r>
    </w:p>
    <w:p w14:paraId="3C9D472A" w14:textId="77777777" w:rsidR="00002374" w:rsidRPr="0094633D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4633D">
        <w:rPr>
          <w:rFonts w:ascii="Times New Roman" w:hAnsi="Times New Roman" w:cs="Times New Roman"/>
        </w:rPr>
        <w:t>No Experience</w:t>
      </w:r>
    </w:p>
    <w:p w14:paraId="78BFD9FD" w14:textId="77777777" w:rsidR="00002374" w:rsidRPr="002956A5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956A5">
        <w:rPr>
          <w:rFonts w:ascii="Times New Roman" w:hAnsi="Times New Roman" w:cs="Times New Roman"/>
        </w:rPr>
        <w:t>Beginner</w:t>
      </w:r>
      <w:r w:rsidR="003F1E8D" w:rsidRPr="002956A5">
        <w:rPr>
          <w:rFonts w:ascii="Times New Roman" w:hAnsi="Times New Roman" w:cs="Times New Roman"/>
        </w:rPr>
        <w:t xml:space="preserve"> (have seen real robots or watched shows with physical robot characters)</w:t>
      </w:r>
    </w:p>
    <w:p w14:paraId="731AC6E7" w14:textId="77777777" w:rsidR="00002374" w:rsidRPr="00952215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>Intermediate</w:t>
      </w:r>
      <w:r w:rsidR="003F1E8D" w:rsidRPr="00952215">
        <w:rPr>
          <w:rFonts w:ascii="Times New Roman" w:hAnsi="Times New Roman" w:cs="Times New Roman"/>
        </w:rPr>
        <w:t xml:space="preserve"> (have worked with commercial robots before)</w:t>
      </w:r>
    </w:p>
    <w:p w14:paraId="654D7FD5" w14:textId="77777777" w:rsidR="002B0B68" w:rsidRPr="0033063E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3612B">
        <w:rPr>
          <w:rFonts w:ascii="Times New Roman" w:hAnsi="Times New Roman" w:cs="Times New Roman"/>
        </w:rPr>
        <w:t>Advanced</w:t>
      </w:r>
      <w:r w:rsidR="003F1E8D" w:rsidRPr="0023612B">
        <w:rPr>
          <w:rFonts w:ascii="Times New Roman" w:hAnsi="Times New Roman" w:cs="Times New Roman"/>
        </w:rPr>
        <w:t xml:space="preserve"> (have worked on hardware or software development aspects of robots)</w:t>
      </w:r>
    </w:p>
    <w:p w14:paraId="692DE837" w14:textId="77777777" w:rsidR="00765B31" w:rsidRPr="00DE317E" w:rsidRDefault="00765B31" w:rsidP="00765B31">
      <w:pPr>
        <w:spacing w:line="276" w:lineRule="auto"/>
        <w:rPr>
          <w:rFonts w:ascii="Times New Roman" w:hAnsi="Times New Roman" w:cs="Times New Roman"/>
        </w:rPr>
      </w:pPr>
    </w:p>
    <w:p w14:paraId="21327E05" w14:textId="25C77B05" w:rsidR="00DB52A3" w:rsidRPr="00DE317E" w:rsidRDefault="00DB52A3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commentRangeStart w:id="0"/>
      <w:commentRangeStart w:id="1"/>
      <w:r w:rsidRPr="00DE317E">
        <w:rPr>
          <w:rFonts w:ascii="Times New Roman" w:hAnsi="Times New Roman" w:cs="Times New Roman"/>
        </w:rPr>
        <w:t xml:space="preserve">Which </w:t>
      </w:r>
      <w:r w:rsidR="009F6FDB" w:rsidRPr="00DE317E">
        <w:rPr>
          <w:rFonts w:ascii="Times New Roman" w:hAnsi="Times New Roman" w:cs="Times New Roman"/>
        </w:rPr>
        <w:t xml:space="preserve">of the </w:t>
      </w:r>
      <w:r w:rsidRPr="00DE317E">
        <w:rPr>
          <w:rFonts w:ascii="Times New Roman" w:hAnsi="Times New Roman" w:cs="Times New Roman"/>
        </w:rPr>
        <w:t>below image</w:t>
      </w:r>
      <w:r w:rsidR="009F6FDB" w:rsidRPr="00DE317E">
        <w:rPr>
          <w:rFonts w:ascii="Times New Roman" w:hAnsi="Times New Roman" w:cs="Times New Roman"/>
        </w:rPr>
        <w:t>s</w:t>
      </w:r>
      <w:r w:rsidRPr="00DE317E">
        <w:rPr>
          <w:rFonts w:ascii="Times New Roman" w:hAnsi="Times New Roman" w:cs="Times New Roman"/>
        </w:rPr>
        <w:t xml:space="preserve"> best describes your overall level of Valence during the interaction </w:t>
      </w:r>
      <w:commentRangeEnd w:id="0"/>
      <w:r w:rsidR="002E0261">
        <w:rPr>
          <w:rStyle w:val="CommentReference"/>
        </w:rPr>
        <w:commentReference w:id="0"/>
      </w:r>
      <w:commentRangeEnd w:id="1"/>
      <w:r w:rsidR="00A30C62">
        <w:rPr>
          <w:rStyle w:val="CommentReference"/>
        </w:rPr>
        <w:commentReference w:id="1"/>
      </w:r>
      <w:r w:rsidRPr="00DE317E">
        <w:rPr>
          <w:rFonts w:ascii="Times New Roman" w:hAnsi="Times New Roman" w:cs="Times New Roman"/>
        </w:rPr>
        <w:t>(circle one)? Valance is a measure of your overall positive or negative feelings.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E317E" w:rsidRPr="00DE317E" w14:paraId="2F5DB9E6" w14:textId="77777777" w:rsidTr="00AE67DF">
        <w:trPr>
          <w:jc w:val="center"/>
        </w:trPr>
        <w:tc>
          <w:tcPr>
            <w:tcW w:w="1557" w:type="dxa"/>
            <w:vAlign w:val="center"/>
          </w:tcPr>
          <w:p w14:paraId="4C44F76E" w14:textId="75AB121D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14:paraId="0CD50FC1" w14:textId="6A4D36B9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14:paraId="64CA1BF4" w14:textId="65A6BA1A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14:paraId="389F4C5D" w14:textId="0EF91506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14:paraId="524154C4" w14:textId="483E5C4C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14:paraId="291938D8" w14:textId="77777777" w:rsidR="00DB52A3" w:rsidRPr="00DE317E" w:rsidRDefault="00DB52A3" w:rsidP="00AE67DF">
      <w:pPr>
        <w:spacing w:line="276" w:lineRule="auto"/>
        <w:jc w:val="center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  <w:noProof/>
        </w:rPr>
        <w:drawing>
          <wp:inline distT="0" distB="0" distL="0" distR="0" wp14:anchorId="2612B87A" wp14:editId="373BDF7C">
            <wp:extent cx="4063444" cy="900000"/>
            <wp:effectExtent l="0" t="0" r="0" b="0"/>
            <wp:docPr id="1" name="Picture 1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4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84B2" w14:textId="4C81AC9A" w:rsidR="00DB52A3" w:rsidRPr="00DE317E" w:rsidRDefault="00DB52A3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t xml:space="preserve">Which </w:t>
      </w:r>
      <w:r w:rsidR="009F6FDB" w:rsidRPr="00DE317E">
        <w:rPr>
          <w:rFonts w:ascii="Times New Roman" w:hAnsi="Times New Roman" w:cs="Times New Roman"/>
        </w:rPr>
        <w:t xml:space="preserve">of the </w:t>
      </w:r>
      <w:r w:rsidR="00155670" w:rsidRPr="00DE317E">
        <w:rPr>
          <w:rFonts w:ascii="Times New Roman" w:hAnsi="Times New Roman" w:cs="Times New Roman"/>
        </w:rPr>
        <w:t>below</w:t>
      </w:r>
      <w:r w:rsidRPr="00DE317E">
        <w:rPr>
          <w:rFonts w:ascii="Times New Roman" w:hAnsi="Times New Roman" w:cs="Times New Roman"/>
        </w:rPr>
        <w:t xml:space="preserve"> image</w:t>
      </w:r>
      <w:r w:rsidR="009F6FDB" w:rsidRPr="00DE317E">
        <w:rPr>
          <w:rFonts w:ascii="Times New Roman" w:hAnsi="Times New Roman" w:cs="Times New Roman"/>
        </w:rPr>
        <w:t>s</w:t>
      </w:r>
      <w:r w:rsidRPr="0094633D">
        <w:rPr>
          <w:rFonts w:ascii="Times New Roman" w:hAnsi="Times New Roman" w:cs="Times New Roman"/>
        </w:rPr>
        <w:t xml:space="preserve"> best describes your overall level of Arousal </w:t>
      </w:r>
      <w:r w:rsidR="009C65EB" w:rsidRPr="0094633D">
        <w:rPr>
          <w:rFonts w:ascii="Times New Roman" w:hAnsi="Times New Roman" w:cs="Times New Roman"/>
        </w:rPr>
        <w:t>during</w:t>
      </w:r>
      <w:r w:rsidRPr="0094633D">
        <w:rPr>
          <w:rFonts w:ascii="Times New Roman" w:hAnsi="Times New Roman" w:cs="Times New Roman"/>
        </w:rPr>
        <w:t xml:space="preserve"> the interaction</w:t>
      </w:r>
      <w:r w:rsidRPr="002956A5">
        <w:rPr>
          <w:rFonts w:ascii="Times New Roman" w:hAnsi="Times New Roman" w:cs="Times New Roman"/>
        </w:rPr>
        <w:t xml:space="preserve"> (circle one)? Arousal is measure of your overall</w:t>
      </w:r>
      <w:r w:rsidR="00AE67DF" w:rsidRPr="002956A5">
        <w:rPr>
          <w:rFonts w:ascii="Times New Roman" w:hAnsi="Times New Roman" w:cs="Times New Roman"/>
        </w:rPr>
        <w:t xml:space="preserve"> intensity of feelings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AE67DF" w:rsidRPr="00DE317E" w14:paraId="006ABAF7" w14:textId="77777777" w:rsidTr="00715443">
        <w:trPr>
          <w:jc w:val="center"/>
        </w:trPr>
        <w:tc>
          <w:tcPr>
            <w:tcW w:w="1557" w:type="dxa"/>
            <w:vAlign w:val="center"/>
          </w:tcPr>
          <w:p w14:paraId="7AC28FF9" w14:textId="0796C9A0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14:paraId="151A4F0D" w14:textId="77777777" w:rsidR="00AE67DF" w:rsidRPr="00DE317E" w:rsidRDefault="00AE67DF" w:rsidP="007154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14:paraId="2D57687C" w14:textId="77777777" w:rsidR="00AE67DF" w:rsidRPr="00DE317E" w:rsidRDefault="00AE67DF" w:rsidP="007154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14:paraId="0D5030D2" w14:textId="77777777" w:rsidR="00AE67DF" w:rsidRPr="00DE317E" w:rsidRDefault="00AE67DF" w:rsidP="007154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14:paraId="586D9E9C" w14:textId="426C8240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14:paraId="5A3D6C6A" w14:textId="77777777" w:rsidR="00DB52A3" w:rsidRPr="00DE317E" w:rsidRDefault="00DB52A3" w:rsidP="00AE67DF">
      <w:pPr>
        <w:spacing w:line="276" w:lineRule="auto"/>
        <w:jc w:val="center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  <w:noProof/>
        </w:rPr>
        <w:drawing>
          <wp:inline distT="0" distB="0" distL="0" distR="0" wp14:anchorId="0EF9769C" wp14:editId="1347FAFE">
            <wp:extent cx="4063443" cy="900000"/>
            <wp:effectExtent l="0" t="0" r="0" b="0"/>
            <wp:docPr id="2" name="Picture 2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10DA" w14:textId="77777777" w:rsidR="00DB52A3" w:rsidRPr="00DE317E" w:rsidRDefault="00DB52A3" w:rsidP="002B0B68">
      <w:p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br w:type="page"/>
      </w:r>
    </w:p>
    <w:p w14:paraId="031435B8" w14:textId="536855A8" w:rsidR="00380D01" w:rsidRPr="00952215" w:rsidRDefault="000A698F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4633D">
        <w:rPr>
          <w:rFonts w:ascii="Times New Roman" w:hAnsi="Times New Roman" w:cs="Times New Roman"/>
        </w:rPr>
        <w:lastRenderedPageBreak/>
        <w:t>Please c</w:t>
      </w:r>
      <w:r w:rsidR="005E13F9" w:rsidRPr="0094633D">
        <w:rPr>
          <w:rFonts w:ascii="Times New Roman" w:hAnsi="Times New Roman" w:cs="Times New Roman"/>
        </w:rPr>
        <w:t xml:space="preserve">ircle </w:t>
      </w:r>
      <w:r w:rsidRPr="0094633D">
        <w:rPr>
          <w:rFonts w:ascii="Times New Roman" w:hAnsi="Times New Roman" w:cs="Times New Roman"/>
        </w:rPr>
        <w:t xml:space="preserve">the </w:t>
      </w:r>
      <w:r w:rsidR="005E13F9" w:rsidRPr="002956A5">
        <w:rPr>
          <w:rFonts w:ascii="Times New Roman" w:hAnsi="Times New Roman" w:cs="Times New Roman"/>
        </w:rPr>
        <w:t xml:space="preserve">number for each statement </w:t>
      </w:r>
      <w:r w:rsidRPr="002956A5">
        <w:rPr>
          <w:rFonts w:ascii="Times New Roman" w:hAnsi="Times New Roman" w:cs="Times New Roman"/>
        </w:rPr>
        <w:t xml:space="preserve">which indicates </w:t>
      </w:r>
      <w:r w:rsidR="005E13F9" w:rsidRPr="002956A5">
        <w:rPr>
          <w:rFonts w:ascii="Times New Roman" w:hAnsi="Times New Roman" w:cs="Times New Roman"/>
        </w:rPr>
        <w:t xml:space="preserve">how much you agree </w:t>
      </w:r>
      <w:r w:rsidR="00735837" w:rsidRPr="002956A5">
        <w:rPr>
          <w:rFonts w:ascii="Times New Roman" w:hAnsi="Times New Roman" w:cs="Times New Roman"/>
        </w:rPr>
        <w:t>or disagree with each</w:t>
      </w:r>
      <w:r w:rsidRPr="002956A5">
        <w:rPr>
          <w:rFonts w:ascii="Times New Roman" w:hAnsi="Times New Roman" w:cs="Times New Roman"/>
        </w:rPr>
        <w:t xml:space="preserve"> statement below</w:t>
      </w:r>
      <w:r w:rsidR="005E13F9" w:rsidRPr="00952215">
        <w:rPr>
          <w:rFonts w:ascii="Times New Roman" w:hAnsi="Times New Roman" w:cs="Times New Roman"/>
        </w:rPr>
        <w:t>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34"/>
        <w:gridCol w:w="2722"/>
        <w:gridCol w:w="1134"/>
        <w:gridCol w:w="1275"/>
        <w:gridCol w:w="993"/>
        <w:gridCol w:w="1275"/>
        <w:gridCol w:w="1134"/>
      </w:tblGrid>
      <w:tr w:rsidR="005E13F9" w:rsidRPr="00DE317E" w14:paraId="0387BC7B" w14:textId="77777777" w:rsidTr="00DE317E">
        <w:trPr>
          <w:trHeight w:val="1075"/>
        </w:trPr>
        <w:tc>
          <w:tcPr>
            <w:tcW w:w="534" w:type="dxa"/>
          </w:tcPr>
          <w:p w14:paraId="395D8200" w14:textId="77777777" w:rsidR="00002374" w:rsidRPr="00DE317E" w:rsidRDefault="00002374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722" w:type="dxa"/>
          </w:tcPr>
          <w:p w14:paraId="53511B24" w14:textId="77777777" w:rsidR="00002374" w:rsidRPr="00DE317E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commentRangeStart w:id="2"/>
            <w:commentRangeStart w:id="3"/>
            <w:commentRangeStart w:id="4"/>
            <w:commentRangeStart w:id="5"/>
            <w:r w:rsidRPr="00DE317E">
              <w:rPr>
                <w:rFonts w:ascii="Times New Roman" w:hAnsi="Times New Roman" w:cs="Times New Roman"/>
                <w:b/>
              </w:rPr>
              <w:t>Statement</w:t>
            </w:r>
            <w:commentRangeEnd w:id="2"/>
            <w:r w:rsidR="003C6B29" w:rsidRPr="00DE317E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2"/>
            </w:r>
            <w:commentRangeEnd w:id="3"/>
            <w:r w:rsidR="00831025" w:rsidRPr="00DE317E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3"/>
            </w:r>
            <w:commentRangeEnd w:id="4"/>
            <w:r w:rsidR="00221408">
              <w:rPr>
                <w:rStyle w:val="CommentReference"/>
              </w:rPr>
              <w:commentReference w:id="4"/>
            </w:r>
            <w:commentRangeEnd w:id="5"/>
            <w:r w:rsidR="00B3420B">
              <w:rPr>
                <w:rStyle w:val="CommentReference"/>
              </w:rPr>
              <w:commentReference w:id="5"/>
            </w:r>
          </w:p>
        </w:tc>
        <w:tc>
          <w:tcPr>
            <w:tcW w:w="1134" w:type="dxa"/>
          </w:tcPr>
          <w:p w14:paraId="698B1D33" w14:textId="77777777" w:rsidR="00002374" w:rsidRPr="00DE317E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E317E">
              <w:rPr>
                <w:rFonts w:ascii="Times New Roman" w:hAnsi="Times New Roman" w:cs="Times New Roman"/>
                <w:b/>
              </w:rPr>
              <w:t>Strongly disagree</w:t>
            </w:r>
          </w:p>
        </w:tc>
        <w:tc>
          <w:tcPr>
            <w:tcW w:w="1275" w:type="dxa"/>
          </w:tcPr>
          <w:p w14:paraId="18EC27AA" w14:textId="77777777" w:rsidR="00002374" w:rsidRPr="0094633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E317E">
              <w:rPr>
                <w:rFonts w:ascii="Times New Roman" w:hAnsi="Times New Roman" w:cs="Times New Roman"/>
                <w:b/>
              </w:rPr>
              <w:t>Somewhat disagree</w:t>
            </w:r>
          </w:p>
        </w:tc>
        <w:tc>
          <w:tcPr>
            <w:tcW w:w="993" w:type="dxa"/>
          </w:tcPr>
          <w:p w14:paraId="36BA5B15" w14:textId="77777777" w:rsidR="00002374" w:rsidRPr="002956A5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56A5">
              <w:rPr>
                <w:rFonts w:ascii="Times New Roman" w:hAnsi="Times New Roman" w:cs="Times New Roman"/>
                <w:b/>
              </w:rPr>
              <w:t>Neutral</w:t>
            </w:r>
          </w:p>
        </w:tc>
        <w:tc>
          <w:tcPr>
            <w:tcW w:w="1275" w:type="dxa"/>
          </w:tcPr>
          <w:p w14:paraId="2645028E" w14:textId="77777777" w:rsidR="00002374" w:rsidRPr="0023612B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52215">
              <w:rPr>
                <w:rFonts w:ascii="Times New Roman" w:hAnsi="Times New Roman" w:cs="Times New Roman"/>
                <w:b/>
              </w:rPr>
              <w:t>Somewhat agree</w:t>
            </w:r>
          </w:p>
        </w:tc>
        <w:tc>
          <w:tcPr>
            <w:tcW w:w="1134" w:type="dxa"/>
          </w:tcPr>
          <w:p w14:paraId="407FD7D4" w14:textId="77777777" w:rsidR="00002374" w:rsidRPr="00DE317E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063E">
              <w:rPr>
                <w:rFonts w:ascii="Times New Roman" w:hAnsi="Times New Roman" w:cs="Times New Roman"/>
                <w:b/>
              </w:rPr>
              <w:t>Strongly agree</w:t>
            </w:r>
          </w:p>
        </w:tc>
      </w:tr>
      <w:tr w:rsidR="00B67609" w:rsidRPr="00DE317E" w14:paraId="220DDA15" w14:textId="77777777" w:rsidTr="00DE317E">
        <w:trPr>
          <w:trHeight w:val="268"/>
        </w:trPr>
        <w:tc>
          <w:tcPr>
            <w:tcW w:w="534" w:type="dxa"/>
          </w:tcPr>
          <w:p w14:paraId="095673B5" w14:textId="77777777" w:rsidR="00B67609" w:rsidRPr="00DE317E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22" w:type="dxa"/>
          </w:tcPr>
          <w:p w14:paraId="54A1A2FF" w14:textId="606F455B" w:rsidR="00B67609" w:rsidRPr="00DE317E" w:rsidRDefault="00B67609" w:rsidP="003B5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feel that I understood the emotions </w:t>
            </w:r>
            <w:r w:rsidR="000A698F" w:rsidRPr="00DE317E">
              <w:rPr>
                <w:rFonts w:ascii="Times New Roman" w:hAnsi="Times New Roman" w:cs="Times New Roman"/>
              </w:rPr>
              <w:t xml:space="preserve">that </w:t>
            </w:r>
            <w:r w:rsidR="003B5093" w:rsidRPr="00DE317E">
              <w:rPr>
                <w:rFonts w:ascii="Times New Roman" w:hAnsi="Times New Roman" w:cs="Times New Roman"/>
              </w:rPr>
              <w:t>Luke</w:t>
            </w:r>
            <w:r w:rsidRPr="00DE317E">
              <w:rPr>
                <w:rFonts w:ascii="Times New Roman" w:hAnsi="Times New Roman" w:cs="Times New Roman"/>
              </w:rPr>
              <w:t xml:space="preserve"> </w:t>
            </w:r>
            <w:r w:rsidR="0033063E">
              <w:rPr>
                <w:rFonts w:ascii="Times New Roman" w:hAnsi="Times New Roman" w:cs="Times New Roman"/>
              </w:rPr>
              <w:t>displayed</w:t>
            </w:r>
          </w:p>
        </w:tc>
        <w:tc>
          <w:tcPr>
            <w:tcW w:w="1134" w:type="dxa"/>
            <w:vAlign w:val="center"/>
          </w:tcPr>
          <w:p w14:paraId="57F6EBF9" w14:textId="77777777" w:rsidR="00B67609" w:rsidRPr="00DE317E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36C79968" w14:textId="77777777" w:rsidR="00B67609" w:rsidRPr="00DE317E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254FE7A" w14:textId="77777777" w:rsidR="00B67609" w:rsidRPr="0094633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31B3640A" w14:textId="77777777" w:rsidR="00B67609" w:rsidRPr="002956A5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4A11A5AE" w14:textId="77777777" w:rsidR="00B67609" w:rsidRPr="00952215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4667CF51" w14:textId="77777777" w:rsidTr="00DE317E">
        <w:trPr>
          <w:trHeight w:val="268"/>
        </w:trPr>
        <w:tc>
          <w:tcPr>
            <w:tcW w:w="534" w:type="dxa"/>
          </w:tcPr>
          <w:p w14:paraId="08741141" w14:textId="77777777" w:rsidR="003C4365" w:rsidRPr="00DE317E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22" w:type="dxa"/>
          </w:tcPr>
          <w:p w14:paraId="67C691E0" w14:textId="3AD7DE7A" w:rsidR="003C4365" w:rsidRPr="0094633D" w:rsidRDefault="003C4365" w:rsidP="003B5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found the emotions </w:t>
            </w:r>
            <w:r w:rsidR="000A698F" w:rsidRPr="00DE317E">
              <w:rPr>
                <w:rFonts w:ascii="Times New Roman" w:hAnsi="Times New Roman" w:cs="Times New Roman"/>
              </w:rPr>
              <w:t xml:space="preserve">that </w:t>
            </w:r>
            <w:r w:rsidR="003B5093" w:rsidRPr="00DE317E">
              <w:rPr>
                <w:rFonts w:ascii="Times New Roman" w:hAnsi="Times New Roman" w:cs="Times New Roman"/>
              </w:rPr>
              <w:t>Luke</w:t>
            </w:r>
            <w:r w:rsidRPr="00DE317E">
              <w:rPr>
                <w:rFonts w:ascii="Times New Roman" w:hAnsi="Times New Roman" w:cs="Times New Roman"/>
              </w:rPr>
              <w:t xml:space="preserve"> displayed throughout th</w:t>
            </w:r>
            <w:r w:rsidR="0033063E">
              <w:rPr>
                <w:rFonts w:ascii="Times New Roman" w:hAnsi="Times New Roman" w:cs="Times New Roman"/>
              </w:rPr>
              <w:t>e interaction to be appropriate</w:t>
            </w:r>
          </w:p>
        </w:tc>
        <w:tc>
          <w:tcPr>
            <w:tcW w:w="1134" w:type="dxa"/>
            <w:vAlign w:val="center"/>
          </w:tcPr>
          <w:p w14:paraId="47D71F1B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22D13BC2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4FEE38FF" w14:textId="77777777" w:rsidR="003C4365" w:rsidRPr="0023612B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361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010D7F55" w14:textId="77777777" w:rsidR="003C4365" w:rsidRPr="0033063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306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DDA9A8B" w14:textId="77777777" w:rsidR="003C4365" w:rsidRPr="00DE317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19F9E114" w14:textId="77777777" w:rsidTr="00DE317E">
        <w:trPr>
          <w:trHeight w:val="268"/>
        </w:trPr>
        <w:tc>
          <w:tcPr>
            <w:tcW w:w="534" w:type="dxa"/>
          </w:tcPr>
          <w:p w14:paraId="5B54B99D" w14:textId="057B71EC" w:rsidR="003C4365" w:rsidRPr="00DE317E" w:rsidRDefault="00DE317E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22" w:type="dxa"/>
          </w:tcPr>
          <w:p w14:paraId="5C61B02C" w14:textId="56F1CA6E" w:rsidR="003C4365" w:rsidRPr="00DE317E" w:rsidRDefault="00A80937" w:rsidP="003B5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could clearly </w:t>
            </w:r>
            <w:r w:rsidR="003C6B29" w:rsidRPr="00DE317E">
              <w:rPr>
                <w:rFonts w:ascii="Times New Roman" w:hAnsi="Times New Roman" w:cs="Times New Roman"/>
              </w:rPr>
              <w:t xml:space="preserve">understand </w:t>
            </w:r>
            <w:r w:rsidRPr="00DE317E">
              <w:rPr>
                <w:rFonts w:ascii="Times New Roman" w:hAnsi="Times New Roman" w:cs="Times New Roman"/>
              </w:rPr>
              <w:t xml:space="preserve">what </w:t>
            </w:r>
            <w:r w:rsidR="003B5093" w:rsidRPr="00DE317E">
              <w:rPr>
                <w:rFonts w:ascii="Times New Roman" w:hAnsi="Times New Roman" w:cs="Times New Roman"/>
              </w:rPr>
              <w:t>Luke</w:t>
            </w:r>
            <w:r w:rsidRPr="00DE317E">
              <w:rPr>
                <w:rFonts w:ascii="Times New Roman" w:hAnsi="Times New Roman" w:cs="Times New Roman"/>
              </w:rPr>
              <w:t xml:space="preserve"> was saying.</w:t>
            </w:r>
          </w:p>
        </w:tc>
        <w:tc>
          <w:tcPr>
            <w:tcW w:w="1134" w:type="dxa"/>
            <w:vAlign w:val="center"/>
          </w:tcPr>
          <w:p w14:paraId="2AB076A8" w14:textId="77777777" w:rsidR="003C4365" w:rsidRPr="0094633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EC4C95F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6E6E2025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11D41518" w14:textId="77777777" w:rsidR="003C4365" w:rsidRPr="0023612B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361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1039F1B2" w14:textId="77777777" w:rsidR="003C4365" w:rsidRPr="0033063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3063E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1F66C29E" w14:textId="77777777" w:rsidTr="00DE317E">
        <w:trPr>
          <w:trHeight w:val="268"/>
        </w:trPr>
        <w:tc>
          <w:tcPr>
            <w:tcW w:w="534" w:type="dxa"/>
          </w:tcPr>
          <w:p w14:paraId="223C8493" w14:textId="6BCE2301" w:rsidR="003C4365" w:rsidRPr="00DE317E" w:rsidRDefault="00DE317E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22" w:type="dxa"/>
          </w:tcPr>
          <w:p w14:paraId="06B6B9BF" w14:textId="6678C406" w:rsidR="003C4365" w:rsidRPr="00DE317E" w:rsidRDefault="006472CE" w:rsidP="006472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found that Luke </w:t>
            </w:r>
            <w:r w:rsidR="003C4365" w:rsidRPr="00DE317E">
              <w:rPr>
                <w:rFonts w:ascii="Times New Roman" w:hAnsi="Times New Roman" w:cs="Times New Roman"/>
              </w:rPr>
              <w:t xml:space="preserve">responded appropriately </w:t>
            </w:r>
            <w:r w:rsidR="003C6B29" w:rsidRPr="00DE317E">
              <w:rPr>
                <w:rFonts w:ascii="Times New Roman" w:hAnsi="Times New Roman" w:cs="Times New Roman"/>
              </w:rPr>
              <w:t>to me</w:t>
            </w:r>
          </w:p>
        </w:tc>
        <w:tc>
          <w:tcPr>
            <w:tcW w:w="1134" w:type="dxa"/>
            <w:vAlign w:val="center"/>
          </w:tcPr>
          <w:p w14:paraId="2B008CA9" w14:textId="77777777" w:rsidR="003C4365" w:rsidRPr="0094633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F20F2AE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3E0ADB65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18F97E5" w14:textId="77777777" w:rsidR="003C4365" w:rsidRPr="0023612B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361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CC2FCBD" w14:textId="77777777" w:rsidR="003C4365" w:rsidRPr="0033063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3063E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1541D803" w14:textId="77777777" w:rsidTr="00DE317E">
        <w:trPr>
          <w:trHeight w:val="268"/>
        </w:trPr>
        <w:tc>
          <w:tcPr>
            <w:tcW w:w="534" w:type="dxa"/>
          </w:tcPr>
          <w:p w14:paraId="4444E6B7" w14:textId="5E21C703" w:rsidR="003C4365" w:rsidRPr="00DE317E" w:rsidRDefault="00DE317E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22" w:type="dxa"/>
          </w:tcPr>
          <w:p w14:paraId="2253C09E" w14:textId="668D7A8F" w:rsidR="003C4365" w:rsidRPr="00952215" w:rsidRDefault="00831025" w:rsidP="008310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It sometimes felt as if Luke</w:t>
            </w:r>
            <w:ins w:id="6" w:author="Nolan Lunscher" w:date="2016-02-10T10:48:00Z">
              <w:r w:rsidRPr="00952215">
                <w:rPr>
                  <w:rFonts w:ascii="Times New Roman" w:hAnsi="Times New Roman" w:cs="Times New Roman"/>
                </w:rPr>
                <w:t xml:space="preserve"> </w:t>
              </w:r>
            </w:ins>
            <w:r w:rsidRPr="00952215">
              <w:rPr>
                <w:rFonts w:ascii="Times New Roman" w:hAnsi="Times New Roman" w:cs="Times New Roman"/>
              </w:rPr>
              <w:t>was really looking at me</w:t>
            </w:r>
          </w:p>
        </w:tc>
        <w:tc>
          <w:tcPr>
            <w:tcW w:w="1134" w:type="dxa"/>
            <w:vAlign w:val="center"/>
          </w:tcPr>
          <w:p w14:paraId="0211217A" w14:textId="77777777" w:rsidR="003C4365" w:rsidRPr="00DE317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663E0203" w14:textId="77777777" w:rsidR="003C4365" w:rsidRPr="00DE317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73E00BE0" w14:textId="77777777" w:rsidR="003C4365" w:rsidRPr="0094633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5347899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90378E5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5</w:t>
            </w:r>
          </w:p>
        </w:tc>
      </w:tr>
      <w:tr w:rsidR="00B3420B" w:rsidRPr="00DE317E" w14:paraId="492F9BAD" w14:textId="77777777" w:rsidTr="00DE317E">
        <w:trPr>
          <w:trHeight w:val="268"/>
        </w:trPr>
        <w:tc>
          <w:tcPr>
            <w:tcW w:w="534" w:type="dxa"/>
          </w:tcPr>
          <w:p w14:paraId="1F3EED0D" w14:textId="66D0E8CD" w:rsidR="00B3420B" w:rsidRDefault="00E863AE" w:rsidP="00B3420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22" w:type="dxa"/>
          </w:tcPr>
          <w:p w14:paraId="4C18DA19" w14:textId="51263C8A" w:rsidR="00B3420B" w:rsidRPr="00952215" w:rsidRDefault="00B3420B" w:rsidP="00B3420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Sometimes Luke seems to have real feelings</w:t>
            </w:r>
          </w:p>
        </w:tc>
        <w:tc>
          <w:tcPr>
            <w:tcW w:w="1134" w:type="dxa"/>
            <w:vAlign w:val="center"/>
          </w:tcPr>
          <w:p w14:paraId="7073CAC5" w14:textId="42ED5CF7" w:rsidR="00B3420B" w:rsidRPr="00DE317E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2536D1AB" w14:textId="2714399D" w:rsidR="00B3420B" w:rsidRPr="00DE317E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43164864" w14:textId="4DF2F342" w:rsidR="00B3420B" w:rsidRPr="0094633D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8E3F1CE" w14:textId="7C6AFFCB" w:rsidR="00B3420B" w:rsidRPr="002956A5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6BC03EA1" w14:textId="2FE40044" w:rsidR="00B3420B" w:rsidRPr="00952215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15443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5BDF8B63" w14:textId="77777777" w:rsidTr="00DE317E">
        <w:trPr>
          <w:trHeight w:val="268"/>
        </w:trPr>
        <w:tc>
          <w:tcPr>
            <w:tcW w:w="534" w:type="dxa"/>
          </w:tcPr>
          <w:p w14:paraId="40BE5653" w14:textId="1EB8F869" w:rsidR="002B2B60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22" w:type="dxa"/>
          </w:tcPr>
          <w:p w14:paraId="61029541" w14:textId="7CFFF18A" w:rsidR="002B2B60" w:rsidRPr="00952215" w:rsidRDefault="00E1110A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ins w:id="7" w:author="Nolan Lunscher" w:date="2016-02-10T16:26:00Z">
              <w:r w:rsidRPr="00E1110A">
                <w:rPr>
                  <w:rFonts w:ascii="Times New Roman" w:hAnsi="Times New Roman" w:cs="Times New Roman"/>
                </w:rPr>
                <w:t xml:space="preserve">I can imagine </w:t>
              </w:r>
              <w:r w:rsidR="007602F1">
                <w:rPr>
                  <w:rFonts w:ascii="Times New Roman" w:hAnsi="Times New Roman" w:cs="Times New Roman"/>
                </w:rPr>
                <w:t>Luke</w:t>
              </w:r>
              <w:r w:rsidRPr="00E1110A">
                <w:rPr>
                  <w:rFonts w:ascii="Times New Roman" w:hAnsi="Times New Roman" w:cs="Times New Roman"/>
                </w:rPr>
                <w:t xml:space="preserve"> to be a living creature</w:t>
              </w:r>
            </w:ins>
          </w:p>
        </w:tc>
        <w:tc>
          <w:tcPr>
            <w:tcW w:w="1134" w:type="dxa"/>
            <w:vAlign w:val="center"/>
          </w:tcPr>
          <w:p w14:paraId="3B24B60E" w14:textId="1B19665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0A690FF4" w14:textId="38776EB2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7B95C773" w14:textId="58DE75C2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3C116F61" w14:textId="69587E2C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3EAA599" w14:textId="02ED5101" w:rsidR="002B2B60" w:rsidRPr="00715443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6BA0AB06" w14:textId="77777777" w:rsidTr="00DE317E">
        <w:trPr>
          <w:trHeight w:val="268"/>
        </w:trPr>
        <w:tc>
          <w:tcPr>
            <w:tcW w:w="534" w:type="dxa"/>
          </w:tcPr>
          <w:p w14:paraId="601C4EDB" w14:textId="66BDE878" w:rsidR="002B2B60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22" w:type="dxa"/>
          </w:tcPr>
          <w:p w14:paraId="390A10D5" w14:textId="04D49285" w:rsidR="002B2B60" w:rsidRPr="00952215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I find Luke pleasant to interact with</w:t>
            </w:r>
          </w:p>
        </w:tc>
        <w:tc>
          <w:tcPr>
            <w:tcW w:w="1134" w:type="dxa"/>
            <w:vAlign w:val="center"/>
          </w:tcPr>
          <w:p w14:paraId="52349D16" w14:textId="6A05BC59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77B2970" w14:textId="79179FD5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5AF17C5C" w14:textId="1A5BB81A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D3CCAFB" w14:textId="4BB26B87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2043FF2A" w14:textId="16D3E8B8" w:rsidR="002B2B60" w:rsidRPr="0095221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7C2A5FCE" w14:textId="77777777" w:rsidTr="00DE317E">
        <w:trPr>
          <w:trHeight w:val="268"/>
        </w:trPr>
        <w:tc>
          <w:tcPr>
            <w:tcW w:w="534" w:type="dxa"/>
          </w:tcPr>
          <w:p w14:paraId="60F455BC" w14:textId="04E3E85D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22" w:type="dxa"/>
          </w:tcPr>
          <w:p w14:paraId="1889E989" w14:textId="165A5886" w:rsidR="002B2B60" w:rsidRPr="00952215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 xml:space="preserve">I feel </w:t>
            </w:r>
            <w:r>
              <w:rPr>
                <w:rFonts w:ascii="Times New Roman" w:hAnsi="Times New Roman" w:cs="Times New Roman"/>
              </w:rPr>
              <w:t>like Luke</w:t>
            </w:r>
            <w:r w:rsidRPr="00952215">
              <w:rPr>
                <w:rFonts w:ascii="Times New Roman" w:hAnsi="Times New Roman" w:cs="Times New Roman"/>
              </w:rPr>
              <w:t xml:space="preserve"> understands me</w:t>
            </w:r>
          </w:p>
        </w:tc>
        <w:tc>
          <w:tcPr>
            <w:tcW w:w="1134" w:type="dxa"/>
            <w:vAlign w:val="center"/>
          </w:tcPr>
          <w:p w14:paraId="7DD0F73F" w14:textId="1F866940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54AA1ADB" w14:textId="028071F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1CD51DDA" w14:textId="14A1405E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36E6E2F4" w14:textId="092F00A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529D6B4E" w14:textId="6B383751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20D265C9" w14:textId="77777777" w:rsidTr="00DE317E">
        <w:trPr>
          <w:trHeight w:val="268"/>
        </w:trPr>
        <w:tc>
          <w:tcPr>
            <w:tcW w:w="534" w:type="dxa"/>
          </w:tcPr>
          <w:p w14:paraId="2C67A0DC" w14:textId="1AB9094C" w:rsidR="002B2B60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22" w:type="dxa"/>
          </w:tcPr>
          <w:p w14:paraId="1E92DCEF" w14:textId="75ACAF99" w:rsidR="002B2B60" w:rsidRPr="00952215" w:rsidRDefault="003D54B7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ins w:id="8" w:author="Nolan Lunscher" w:date="2016-02-10T16:26:00Z">
              <w:r>
                <w:rPr>
                  <w:rFonts w:ascii="Times New Roman" w:hAnsi="Times New Roman" w:cs="Times New Roman"/>
                </w:rPr>
                <w:t>I think Luke</w:t>
              </w:r>
              <w:r w:rsidRPr="00B3420B">
                <w:rPr>
                  <w:rFonts w:ascii="Times New Roman" w:hAnsi="Times New Roman" w:cs="Times New Roman"/>
                </w:rPr>
                <w:t xml:space="preserve"> is nice</w:t>
              </w:r>
            </w:ins>
          </w:p>
        </w:tc>
        <w:tc>
          <w:tcPr>
            <w:tcW w:w="1134" w:type="dxa"/>
            <w:vAlign w:val="center"/>
          </w:tcPr>
          <w:p w14:paraId="03327B78" w14:textId="404D1A4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2B75860" w14:textId="68F6678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0EC6340C" w14:textId="4FEE1C9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64C75A51" w14:textId="7CCC1E20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4EE0CAD6" w14:textId="3DACBE31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144A1474" w14:textId="77777777" w:rsidTr="00DE317E">
        <w:trPr>
          <w:trHeight w:val="268"/>
        </w:trPr>
        <w:tc>
          <w:tcPr>
            <w:tcW w:w="534" w:type="dxa"/>
          </w:tcPr>
          <w:p w14:paraId="6EB14722" w14:textId="55B717B0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722" w:type="dxa"/>
          </w:tcPr>
          <w:p w14:paraId="2202C7AF" w14:textId="78FF7304" w:rsidR="002B2B60" w:rsidRPr="00952215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I think Luke is useful to me</w:t>
            </w:r>
          </w:p>
        </w:tc>
        <w:tc>
          <w:tcPr>
            <w:tcW w:w="1134" w:type="dxa"/>
            <w:vAlign w:val="center"/>
          </w:tcPr>
          <w:p w14:paraId="5FB34071" w14:textId="794DB82C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7ABC0DE8" w14:textId="359F79B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1B6E7BD6" w14:textId="420CC2D6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89192A3" w14:textId="7E9B5A6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3B36583" w14:textId="28E88A12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43C8DCB3" w14:textId="77777777" w:rsidTr="00DE317E">
        <w:trPr>
          <w:trHeight w:val="268"/>
        </w:trPr>
        <w:tc>
          <w:tcPr>
            <w:tcW w:w="534" w:type="dxa"/>
          </w:tcPr>
          <w:p w14:paraId="20459765" w14:textId="6CEFC436" w:rsidR="002B2B60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22" w:type="dxa"/>
          </w:tcPr>
          <w:p w14:paraId="28CDD3A3" w14:textId="0D368F0A" w:rsidR="002B2B60" w:rsidRPr="00952215" w:rsidRDefault="00F75494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ins w:id="9" w:author="Nolan Lunscher" w:date="2016-02-10T16:26:00Z">
              <w:r w:rsidRPr="00B3420B">
                <w:rPr>
                  <w:rFonts w:ascii="Times New Roman" w:hAnsi="Times New Roman" w:cs="Times New Roman"/>
                </w:rPr>
                <w:t>It would be con</w:t>
              </w:r>
              <w:r>
                <w:rPr>
                  <w:rFonts w:ascii="Times New Roman" w:hAnsi="Times New Roman" w:cs="Times New Roman"/>
                </w:rPr>
                <w:t>venient for me to have Luke</w:t>
              </w:r>
            </w:ins>
          </w:p>
        </w:tc>
        <w:tc>
          <w:tcPr>
            <w:tcW w:w="1134" w:type="dxa"/>
            <w:vAlign w:val="center"/>
          </w:tcPr>
          <w:p w14:paraId="7B3CD4CD" w14:textId="7FFB6FD7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67BCAC57" w14:textId="6BFE87EF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4C2C66C9" w14:textId="1EB1CD58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5E701D69" w14:textId="261F63A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E2530AC" w14:textId="1D3E46AC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7BEA4E83" w14:textId="77777777" w:rsidTr="00DE317E">
        <w:trPr>
          <w:trHeight w:val="254"/>
        </w:trPr>
        <w:tc>
          <w:tcPr>
            <w:tcW w:w="534" w:type="dxa"/>
          </w:tcPr>
          <w:p w14:paraId="68719C8C" w14:textId="5A7C9150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722" w:type="dxa"/>
          </w:tcPr>
          <w:p w14:paraId="698F8305" w14:textId="1CFE94CB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I would trust Luke if it gave me advice</w:t>
            </w:r>
          </w:p>
        </w:tc>
        <w:tc>
          <w:tcPr>
            <w:tcW w:w="1134" w:type="dxa"/>
            <w:vAlign w:val="center"/>
          </w:tcPr>
          <w:p w14:paraId="41A240B1" w14:textId="4386DA8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08989308" w14:textId="277AC942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604D4D61" w14:textId="2C87BCBF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109E7A47" w14:textId="6E60C812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2AC5A8D2" w14:textId="11E84ED5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6C9084EC" w14:textId="77777777" w:rsidTr="00DE317E">
        <w:trPr>
          <w:trHeight w:val="254"/>
        </w:trPr>
        <w:tc>
          <w:tcPr>
            <w:tcW w:w="534" w:type="dxa"/>
          </w:tcPr>
          <w:p w14:paraId="289CCBC7" w14:textId="5516239D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722" w:type="dxa"/>
          </w:tcPr>
          <w:p w14:paraId="22425EB2" w14:textId="1193EE81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I would follow the advice Luke gives me</w:t>
            </w:r>
          </w:p>
        </w:tc>
        <w:tc>
          <w:tcPr>
            <w:tcW w:w="1134" w:type="dxa"/>
            <w:vAlign w:val="center"/>
          </w:tcPr>
          <w:p w14:paraId="67379E7D" w14:textId="0C461168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5BC81AB8" w14:textId="771688C3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6B5E19B" w14:textId="368993B5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2A9CCC34" w14:textId="56F44BC3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5C52B903" w14:textId="750B5CD7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1D0601B7" w14:textId="77777777" w:rsidTr="00DE317E">
        <w:trPr>
          <w:trHeight w:val="254"/>
        </w:trPr>
        <w:tc>
          <w:tcPr>
            <w:tcW w:w="534" w:type="dxa"/>
          </w:tcPr>
          <w:p w14:paraId="5B23DA7E" w14:textId="23DA5BA6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22" w:type="dxa"/>
          </w:tcPr>
          <w:p w14:paraId="09820764" w14:textId="6A91A02B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commentRangeStart w:id="10"/>
            <w:r w:rsidRPr="00DE317E">
              <w:rPr>
                <w:rFonts w:ascii="Times New Roman" w:hAnsi="Times New Roman" w:cs="Times New Roman"/>
              </w:rPr>
              <w:t>I would use Luke again as a diet and fitness companion</w:t>
            </w:r>
            <w:commentRangeEnd w:id="10"/>
            <w:r w:rsidRPr="00DE317E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10"/>
            </w:r>
          </w:p>
        </w:tc>
        <w:tc>
          <w:tcPr>
            <w:tcW w:w="1134" w:type="dxa"/>
            <w:vAlign w:val="center"/>
          </w:tcPr>
          <w:p w14:paraId="5C624538" w14:textId="77777777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1065088" w14:textId="77777777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A4C4D6B" w14:textId="77777777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C42DDCF" w14:textId="77777777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C44232B" w14:textId="77777777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</w:tbl>
    <w:p w14:paraId="0A7C7BD6" w14:textId="2BEAC3AF" w:rsidR="00DE317E" w:rsidRDefault="00DE317E" w:rsidP="002B0B68">
      <w:pPr>
        <w:spacing w:line="276" w:lineRule="auto"/>
        <w:rPr>
          <w:ins w:id="11" w:author="Nolan Lunscher" w:date="2016-02-10T10:56:00Z"/>
          <w:rFonts w:ascii="Times New Roman" w:hAnsi="Times New Roman" w:cs="Times New Roman"/>
        </w:rPr>
      </w:pPr>
    </w:p>
    <w:p w14:paraId="60AB6FBE" w14:textId="0FE090E1" w:rsidR="00002374" w:rsidRPr="00DE317E" w:rsidRDefault="00DE317E" w:rsidP="00A04362">
      <w:pPr>
        <w:rPr>
          <w:rFonts w:ascii="Times New Roman" w:hAnsi="Times New Roman" w:cs="Times New Roman"/>
        </w:rPr>
      </w:pPr>
      <w:ins w:id="12" w:author="Nolan Lunscher" w:date="2016-02-10T10:56:00Z">
        <w:r>
          <w:rPr>
            <w:rFonts w:ascii="Times New Roman" w:hAnsi="Times New Roman" w:cs="Times New Roman"/>
          </w:rPr>
          <w:br w:type="page"/>
        </w:r>
      </w:ins>
    </w:p>
    <w:p w14:paraId="64A7769D" w14:textId="30637EE9" w:rsidR="002B0B68" w:rsidRPr="0094633D" w:rsidRDefault="002B0B68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lastRenderedPageBreak/>
        <w:t>Rank the following features</w:t>
      </w:r>
      <w:r w:rsidR="0094633D">
        <w:rPr>
          <w:rFonts w:ascii="Times New Roman" w:hAnsi="Times New Roman" w:cs="Times New Roman"/>
        </w:rPr>
        <w:t xml:space="preserve"> of Luke</w:t>
      </w:r>
      <w:r w:rsidRPr="00DE317E">
        <w:rPr>
          <w:rFonts w:ascii="Times New Roman" w:hAnsi="Times New Roman" w:cs="Times New Roman"/>
        </w:rPr>
        <w:t xml:space="preserve"> in terms of their ability to convey the </w:t>
      </w:r>
      <w:r w:rsidR="00EC595C" w:rsidRPr="00DE317E">
        <w:rPr>
          <w:rFonts w:ascii="Times New Roman" w:hAnsi="Times New Roman" w:cs="Times New Roman"/>
        </w:rPr>
        <w:t>robot’s</w:t>
      </w:r>
      <w:r w:rsidRPr="00DE317E">
        <w:rPr>
          <w:rFonts w:ascii="Times New Roman" w:hAnsi="Times New Roman" w:cs="Times New Roman"/>
        </w:rPr>
        <w:t xml:space="preserve"> emotion</w:t>
      </w:r>
      <w:r w:rsidR="003C6B29" w:rsidRPr="00DE317E">
        <w:rPr>
          <w:rFonts w:ascii="Times New Roman" w:hAnsi="Times New Roman" w:cs="Times New Roman"/>
        </w:rPr>
        <w:t>s effectively</w:t>
      </w:r>
      <w:r w:rsidR="008C4BAC" w:rsidRPr="00DE317E">
        <w:rPr>
          <w:rFonts w:ascii="Times New Roman" w:hAnsi="Times New Roman" w:cs="Times New Roman"/>
        </w:rPr>
        <w:t xml:space="preserve"> (1 being the best at conveying emotion, and 3 being the worst)</w:t>
      </w:r>
      <w:r w:rsidRPr="0094633D">
        <w:rPr>
          <w:rFonts w:ascii="Times New Roman" w:hAnsi="Times New Roman" w:cs="Times New Roman"/>
        </w:rPr>
        <w:t>.</w:t>
      </w:r>
      <w:r w:rsidR="003C6B29" w:rsidRPr="0094633D">
        <w:rPr>
          <w:rFonts w:ascii="Times New Roman" w:hAnsi="Times New Roman" w:cs="Times New Roman"/>
        </w:rPr>
        <w:t xml:space="preserve"> You can use the same rank for multiple features</w:t>
      </w:r>
      <w:r w:rsidR="0094633D">
        <w:rPr>
          <w:rFonts w:ascii="Times New Roman" w:hAnsi="Times New Roman" w:cs="Times New Roman"/>
        </w:rPr>
        <w:t>.</w:t>
      </w:r>
    </w:p>
    <w:p w14:paraId="077E55E2" w14:textId="77777777" w:rsidR="002B0B68" w:rsidRPr="002956A5" w:rsidRDefault="002B0B68" w:rsidP="002B0B6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2956A5">
        <w:rPr>
          <w:rFonts w:ascii="Times New Roman" w:hAnsi="Times New Roman" w:cs="Times New Roman"/>
        </w:rPr>
        <w:t>Eye colour</w:t>
      </w:r>
    </w:p>
    <w:p w14:paraId="57095453" w14:textId="77777777" w:rsidR="00351435" w:rsidRPr="002956A5" w:rsidRDefault="002B0B68" w:rsidP="0035143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2956A5">
        <w:rPr>
          <w:rFonts w:ascii="Times New Roman" w:hAnsi="Times New Roman" w:cs="Times New Roman"/>
        </w:rPr>
        <w:t xml:space="preserve">Body </w:t>
      </w:r>
      <w:r w:rsidR="003C6B29" w:rsidRPr="002956A5">
        <w:rPr>
          <w:rFonts w:ascii="Times New Roman" w:hAnsi="Times New Roman" w:cs="Times New Roman"/>
        </w:rPr>
        <w:t>Language</w:t>
      </w:r>
    </w:p>
    <w:p w14:paraId="2F89EC06" w14:textId="040D090B" w:rsidR="000705BE" w:rsidRDefault="003C6B29" w:rsidP="00E8070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 xml:space="preserve">Vocal </w:t>
      </w:r>
      <w:r w:rsidR="002B0B68" w:rsidRPr="00952215">
        <w:rPr>
          <w:rFonts w:ascii="Times New Roman" w:hAnsi="Times New Roman" w:cs="Times New Roman"/>
        </w:rPr>
        <w:t>Intonation</w:t>
      </w:r>
    </w:p>
    <w:p w14:paraId="0320A43F" w14:textId="77777777" w:rsidR="00E8070E" w:rsidRPr="00E8070E" w:rsidRDefault="00E8070E" w:rsidP="00E8070E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63E7A439" w14:textId="6F732BC8" w:rsidR="00DE259A" w:rsidRPr="0094633D" w:rsidRDefault="00DE259A" w:rsidP="00DE25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3612B">
        <w:rPr>
          <w:rFonts w:ascii="Times New Roman" w:hAnsi="Times New Roman" w:cs="Times New Roman"/>
        </w:rPr>
        <w:t xml:space="preserve">What </w:t>
      </w:r>
      <w:r w:rsidR="000705BE">
        <w:rPr>
          <w:rFonts w:ascii="Times New Roman" w:hAnsi="Times New Roman" w:cs="Times New Roman"/>
        </w:rPr>
        <w:t xml:space="preserve">could be improved on </w:t>
      </w:r>
      <w:r w:rsidR="00A04362">
        <w:rPr>
          <w:rFonts w:ascii="Times New Roman" w:hAnsi="Times New Roman" w:cs="Times New Roman"/>
        </w:rPr>
        <w:t>Luke</w:t>
      </w:r>
      <w:r w:rsidRPr="0094633D">
        <w:rPr>
          <w:rFonts w:ascii="Times New Roman" w:hAnsi="Times New Roman" w:cs="Times New Roman"/>
        </w:rPr>
        <w:t>?</w:t>
      </w:r>
    </w:p>
    <w:p w14:paraId="489409EE" w14:textId="77777777" w:rsidR="00DE259A" w:rsidRPr="002956A5" w:rsidRDefault="00DE259A" w:rsidP="00DE259A">
      <w:pPr>
        <w:spacing w:line="276" w:lineRule="auto"/>
        <w:rPr>
          <w:rFonts w:ascii="Times New Roman" w:hAnsi="Times New Roman" w:cs="Times New Roman"/>
        </w:rPr>
      </w:pPr>
    </w:p>
    <w:p w14:paraId="724DC686" w14:textId="77777777" w:rsidR="00DE259A" w:rsidRDefault="00DE259A" w:rsidP="00DE259A">
      <w:pPr>
        <w:spacing w:line="276" w:lineRule="auto"/>
        <w:rPr>
          <w:ins w:id="13" w:author="Nolan Lunscher" w:date="2016-02-10T16:38:00Z"/>
          <w:rFonts w:ascii="Times New Roman" w:hAnsi="Times New Roman" w:cs="Times New Roman"/>
        </w:rPr>
      </w:pPr>
    </w:p>
    <w:p w14:paraId="1194854D" w14:textId="77777777" w:rsidR="00A066BF" w:rsidRPr="002956A5" w:rsidRDefault="00A066BF" w:rsidP="00DE259A">
      <w:pPr>
        <w:spacing w:line="276" w:lineRule="auto"/>
        <w:rPr>
          <w:rFonts w:ascii="Times New Roman" w:hAnsi="Times New Roman" w:cs="Times New Roman"/>
        </w:rPr>
      </w:pPr>
    </w:p>
    <w:p w14:paraId="2CC6056E" w14:textId="74086FCE" w:rsidR="00DE259A" w:rsidRPr="0094633D" w:rsidRDefault="0068406A" w:rsidP="00DE25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>What did you like the most about</w:t>
      </w:r>
      <w:r w:rsidR="0094633D">
        <w:rPr>
          <w:rFonts w:ascii="Times New Roman" w:hAnsi="Times New Roman" w:cs="Times New Roman"/>
        </w:rPr>
        <w:t xml:space="preserve"> Luke</w:t>
      </w:r>
      <w:r w:rsidRPr="0094633D">
        <w:rPr>
          <w:rFonts w:ascii="Times New Roman" w:hAnsi="Times New Roman" w:cs="Times New Roman"/>
        </w:rPr>
        <w:t xml:space="preserve"> or the interaction?</w:t>
      </w:r>
    </w:p>
    <w:p w14:paraId="43CB2574" w14:textId="77777777" w:rsidR="0068406A" w:rsidRPr="002956A5" w:rsidRDefault="0068406A" w:rsidP="0068406A">
      <w:pPr>
        <w:spacing w:line="276" w:lineRule="auto"/>
        <w:rPr>
          <w:rFonts w:ascii="Times New Roman" w:hAnsi="Times New Roman" w:cs="Times New Roman"/>
        </w:rPr>
      </w:pPr>
    </w:p>
    <w:p w14:paraId="63689A78" w14:textId="77777777" w:rsidR="0068406A" w:rsidRDefault="0068406A" w:rsidP="0068406A">
      <w:pPr>
        <w:spacing w:line="276" w:lineRule="auto"/>
        <w:rPr>
          <w:ins w:id="14" w:author="Nolan Lunscher" w:date="2016-02-10T16:38:00Z"/>
          <w:rFonts w:ascii="Times New Roman" w:hAnsi="Times New Roman" w:cs="Times New Roman"/>
        </w:rPr>
      </w:pPr>
    </w:p>
    <w:p w14:paraId="09CA8828" w14:textId="77777777" w:rsidR="00A066BF" w:rsidRPr="002956A5" w:rsidRDefault="00A066BF" w:rsidP="0068406A">
      <w:pPr>
        <w:spacing w:line="276" w:lineRule="auto"/>
        <w:rPr>
          <w:rFonts w:ascii="Times New Roman" w:hAnsi="Times New Roman" w:cs="Times New Roman"/>
        </w:rPr>
      </w:pPr>
    </w:p>
    <w:p w14:paraId="3EFAEACD" w14:textId="02B636C3" w:rsidR="0068406A" w:rsidRDefault="0068406A" w:rsidP="006840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 xml:space="preserve">What did you like the least about </w:t>
      </w:r>
      <w:r w:rsidR="0094633D">
        <w:rPr>
          <w:rFonts w:ascii="Times New Roman" w:hAnsi="Times New Roman" w:cs="Times New Roman"/>
        </w:rPr>
        <w:t xml:space="preserve">Luke </w:t>
      </w:r>
      <w:r w:rsidRPr="0094633D">
        <w:rPr>
          <w:rFonts w:ascii="Times New Roman" w:hAnsi="Times New Roman" w:cs="Times New Roman"/>
        </w:rPr>
        <w:t>or the interaction</w:t>
      </w:r>
      <w:r>
        <w:rPr>
          <w:rFonts w:ascii="Times New Roman" w:hAnsi="Times New Roman" w:cs="Times New Roman"/>
        </w:rPr>
        <w:t>?</w:t>
      </w:r>
    </w:p>
    <w:p w14:paraId="0DFAB975" w14:textId="77777777" w:rsidR="001C2B43" w:rsidRDefault="001C2B43" w:rsidP="001C2B43">
      <w:pPr>
        <w:spacing w:line="276" w:lineRule="auto"/>
        <w:rPr>
          <w:rFonts w:ascii="Times New Roman" w:hAnsi="Times New Roman" w:cs="Times New Roman"/>
        </w:rPr>
      </w:pPr>
    </w:p>
    <w:p w14:paraId="39D62E50" w14:textId="77777777" w:rsidR="00A066BF" w:rsidRDefault="00A066BF" w:rsidP="005447E1">
      <w:pPr>
        <w:spacing w:line="276" w:lineRule="auto"/>
        <w:rPr>
          <w:ins w:id="15" w:author="Nolan Lunscher" w:date="2016-02-10T16:38:00Z"/>
          <w:rFonts w:ascii="Times New Roman" w:hAnsi="Times New Roman" w:cs="Times New Roman"/>
        </w:rPr>
      </w:pPr>
    </w:p>
    <w:p w14:paraId="5DC7B95A" w14:textId="77777777" w:rsidR="005447E1" w:rsidRDefault="001C2B43" w:rsidP="005447E1">
      <w:pPr>
        <w:spacing w:line="276" w:lineRule="auto"/>
        <w:rPr>
          <w:ins w:id="16" w:author="Nolan Lunscher" w:date="2016-02-10T16:32:00Z"/>
          <w:rFonts w:ascii="Times New Roman" w:hAnsi="Times New Roman" w:cs="Times New Roman"/>
          <w:b/>
          <w:sz w:val="28"/>
          <w:u w:val="single"/>
        </w:rPr>
      </w:pPr>
      <w:bookmarkStart w:id="17" w:name="_GoBack"/>
      <w:bookmarkEnd w:id="17"/>
      <w:r>
        <w:rPr>
          <w:rFonts w:ascii="Times New Roman" w:hAnsi="Times New Roman" w:cs="Times New Roman"/>
        </w:rPr>
        <w:br w:type="page"/>
      </w:r>
      <w:ins w:id="18" w:author="Nolan Lunscher" w:date="2016-02-10T16:32:00Z">
        <w:r w:rsidR="005447E1">
          <w:rPr>
            <w:noProof/>
          </w:rPr>
          <w:lastRenderedPageBreak/>
          <w:drawing>
            <wp:inline distT="0" distB="0" distL="0" distR="0" wp14:anchorId="1C40B162" wp14:editId="78E1B565">
              <wp:extent cx="2238375" cy="857250"/>
              <wp:effectExtent l="0" t="0" r="9525" b="0"/>
              <wp:docPr id="4" name="image0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01.png"/>
                      <pic:cNvPicPr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8375" cy="8572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 w:rsidR="005447E1">
          <w:rPr>
            <w:rFonts w:ascii="Times New Roman" w:hAnsi="Times New Roman" w:cs="Times New Roman"/>
            <w:b/>
            <w:sz w:val="28"/>
            <w:u w:val="single"/>
          </w:rPr>
          <w:t xml:space="preserve"> </w:t>
        </w:r>
      </w:ins>
    </w:p>
    <w:p w14:paraId="521E8CCF" w14:textId="77777777" w:rsidR="005447E1" w:rsidRPr="008C4BAC" w:rsidRDefault="005447E1" w:rsidP="005447E1">
      <w:pPr>
        <w:spacing w:line="276" w:lineRule="auto"/>
        <w:rPr>
          <w:ins w:id="19" w:author="Nolan Lunscher" w:date="2016-02-10T16:32:00Z"/>
          <w:rFonts w:ascii="Times New Roman" w:hAnsi="Times New Roman" w:cs="Times New Roman"/>
          <w:b/>
          <w:sz w:val="28"/>
          <w:u w:val="single"/>
        </w:rPr>
      </w:pPr>
      <w:ins w:id="20" w:author="Nolan Lunscher" w:date="2016-02-10T16:32:00Z">
        <w:r w:rsidRPr="008C4BAC">
          <w:rPr>
            <w:rFonts w:ascii="Times New Roman" w:hAnsi="Times New Roman" w:cs="Times New Roman"/>
            <w:b/>
            <w:sz w:val="28"/>
            <w:u w:val="single"/>
          </w:rPr>
          <w:t xml:space="preserve">Post </w:t>
        </w:r>
        <w:r>
          <w:rPr>
            <w:rFonts w:ascii="Times New Roman" w:hAnsi="Times New Roman" w:cs="Times New Roman"/>
            <w:b/>
            <w:sz w:val="28"/>
            <w:u w:val="single"/>
          </w:rPr>
          <w:t>Luke</w:t>
        </w:r>
        <w:r w:rsidRPr="008C4BAC">
          <w:rPr>
            <w:rFonts w:ascii="Times New Roman" w:hAnsi="Times New Roman" w:cs="Times New Roman"/>
            <w:b/>
            <w:sz w:val="28"/>
            <w:u w:val="single"/>
          </w:rPr>
          <w:t xml:space="preserve"> Interaction Questionnaire</w:t>
        </w:r>
      </w:ins>
    </w:p>
    <w:p w14:paraId="790CB63D" w14:textId="21243CC9" w:rsidR="005447E1" w:rsidRPr="000C533D" w:rsidRDefault="005447E1" w:rsidP="005447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rPr>
          <w:ins w:id="21" w:author="Nolan Lunscher" w:date="2016-02-10T16:32:00Z"/>
          <w:rFonts w:ascii="Times New Roman" w:hAnsi="Times New Roman" w:cs="Times New Roman"/>
          <w:b/>
        </w:rPr>
      </w:pPr>
      <w:ins w:id="22" w:author="Nolan Lunscher" w:date="2016-02-10T16:32:00Z">
        <w:r w:rsidRPr="000C533D">
          <w:rPr>
            <w:rFonts w:ascii="Times New Roman" w:hAnsi="Times New Roman" w:cs="Times New Roman"/>
            <w:b/>
          </w:rPr>
          <w:t>Age:</w:t>
        </w:r>
        <w:r w:rsidRPr="000C533D">
          <w:rPr>
            <w:rFonts w:ascii="Times New Roman" w:hAnsi="Times New Roman" w:cs="Times New Roman"/>
            <w:b/>
          </w:rPr>
          <w:tab/>
        </w:r>
        <w:r w:rsidRPr="000C533D">
          <w:rPr>
            <w:rFonts w:ascii="Times New Roman" w:hAnsi="Times New Roman" w:cs="Times New Roman"/>
            <w:b/>
          </w:rPr>
          <w:tab/>
        </w:r>
        <w:r w:rsidRPr="000C533D">
          <w:rPr>
            <w:rFonts w:ascii="Times New Roman" w:hAnsi="Times New Roman" w:cs="Times New Roman"/>
            <w:b/>
          </w:rPr>
          <w:tab/>
          <w:t xml:space="preserve">Gender: </w:t>
        </w:r>
        <w:r w:rsidRPr="000C533D">
          <w:rPr>
            <w:rFonts w:ascii="Times New Roman" w:hAnsi="Times New Roman" w:cs="Times New Roman"/>
            <w:b/>
          </w:rPr>
          <w:tab/>
        </w:r>
        <w:r w:rsidRPr="000C533D">
          <w:rPr>
            <w:rFonts w:ascii="Times New Roman" w:hAnsi="Times New Roman" w:cs="Times New Roman"/>
            <w:b/>
          </w:rPr>
          <w:tab/>
        </w:r>
        <w:r w:rsidRPr="000C533D">
          <w:rPr>
            <w:rFonts w:ascii="Times New Roman" w:hAnsi="Times New Roman" w:cs="Times New Roman"/>
            <w:b/>
          </w:rPr>
          <w:tab/>
          <w:t>User Number:</w:t>
        </w:r>
        <w:r w:rsidRPr="000C533D">
          <w:rPr>
            <w:rFonts w:ascii="Times New Roman" w:hAnsi="Times New Roman" w:cs="Times New Roman"/>
            <w:b/>
          </w:rPr>
          <w:tab/>
        </w:r>
        <w:r w:rsidRPr="000C533D">
          <w:rPr>
            <w:rFonts w:ascii="Times New Roman" w:hAnsi="Times New Roman" w:cs="Times New Roman"/>
            <w:b/>
          </w:rPr>
          <w:tab/>
        </w:r>
      </w:ins>
      <w:ins w:id="23" w:author="Nolan Lunscher" w:date="2016-02-10T16:34:00Z">
        <w:r w:rsidR="00A30C62">
          <w:rPr>
            <w:rFonts w:ascii="Times New Roman" w:hAnsi="Times New Roman" w:cs="Times New Roman"/>
            <w:b/>
          </w:rPr>
          <w:t>Interaction:</w:t>
        </w:r>
      </w:ins>
    </w:p>
    <w:p w14:paraId="77B84894" w14:textId="77777777" w:rsidR="005447E1" w:rsidRPr="00DE317E" w:rsidRDefault="005447E1" w:rsidP="005447E1">
      <w:pPr>
        <w:pStyle w:val="ListParagraph"/>
        <w:numPr>
          <w:ilvl w:val="0"/>
          <w:numId w:val="5"/>
        </w:numPr>
        <w:spacing w:line="276" w:lineRule="auto"/>
        <w:rPr>
          <w:ins w:id="24" w:author="Nolan Lunscher" w:date="2016-02-10T16:32:00Z"/>
          <w:rFonts w:ascii="Times New Roman" w:hAnsi="Times New Roman" w:cs="Times New Roman"/>
        </w:rPr>
      </w:pPr>
      <w:ins w:id="25" w:author="Nolan Lunscher" w:date="2016-02-10T16:32:00Z">
        <w:r w:rsidRPr="00DE317E">
          <w:rPr>
            <w:rFonts w:ascii="Times New Roman" w:hAnsi="Times New Roman" w:cs="Times New Roman"/>
          </w:rPr>
          <w:t>Which of the below images best describes your overall level of Valence during the interaction (circle one)? Valance is a measure of your overall positive or negative feelings.</w:t>
        </w:r>
      </w:ins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5447E1" w:rsidRPr="00DE317E" w14:paraId="19C8776D" w14:textId="77777777" w:rsidTr="00CD2FBA">
        <w:trPr>
          <w:jc w:val="center"/>
          <w:ins w:id="26" w:author="Nolan Lunscher" w:date="2016-02-10T16:32:00Z"/>
        </w:trPr>
        <w:tc>
          <w:tcPr>
            <w:tcW w:w="1557" w:type="dxa"/>
            <w:vAlign w:val="center"/>
          </w:tcPr>
          <w:p w14:paraId="73C550DF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ins w:id="27" w:author="Nolan Lunscher" w:date="2016-02-10T16:32:00Z"/>
                <w:rFonts w:ascii="Times New Roman" w:hAnsi="Times New Roman" w:cs="Times New Roman"/>
              </w:rPr>
            </w:pPr>
            <w:ins w:id="28" w:author="Nolan Lunscher" w:date="2016-02-10T16:32:00Z">
              <w:r w:rsidRPr="00DE317E">
                <w:rPr>
                  <w:rFonts w:ascii="Times New Roman" w:hAnsi="Times New Roman" w:cs="Times New Roman"/>
                </w:rPr>
                <w:t>High Valence</w:t>
              </w:r>
            </w:ins>
          </w:p>
        </w:tc>
        <w:tc>
          <w:tcPr>
            <w:tcW w:w="1051" w:type="dxa"/>
            <w:vAlign w:val="center"/>
          </w:tcPr>
          <w:p w14:paraId="73BC65A2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ins w:id="29" w:author="Nolan Lunscher" w:date="2016-02-10T16:32:00Z"/>
                <w:rFonts w:ascii="Times New Roman" w:hAnsi="Times New Roman" w:cs="Times New Roman"/>
              </w:rPr>
            </w:pPr>
            <w:ins w:id="30" w:author="Nolan Lunscher" w:date="2016-02-10T16:32:00Z">
              <w:r w:rsidRPr="00DE317E">
                <w:rPr>
                  <w:rFonts w:ascii="Times New Roman" w:hAnsi="Times New Roman" w:cs="Times New Roman"/>
                </w:rPr>
                <w:sym w:font="Symbol" w:char="F0AC"/>
              </w:r>
              <w:r w:rsidRPr="00DE317E">
                <w:rPr>
                  <w:rFonts w:ascii="Times New Roman" w:hAnsi="Times New Roman" w:cs="Times New Roman"/>
                </w:rPr>
                <w:sym w:font="Symbol" w:char="F0AE"/>
              </w:r>
            </w:ins>
          </w:p>
        </w:tc>
        <w:tc>
          <w:tcPr>
            <w:tcW w:w="1304" w:type="dxa"/>
            <w:vAlign w:val="center"/>
          </w:tcPr>
          <w:p w14:paraId="1D93E3FA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ins w:id="31" w:author="Nolan Lunscher" w:date="2016-02-10T16:32:00Z"/>
                <w:rFonts w:ascii="Times New Roman" w:hAnsi="Times New Roman" w:cs="Times New Roman"/>
              </w:rPr>
            </w:pPr>
            <w:ins w:id="32" w:author="Nolan Lunscher" w:date="2016-02-10T16:32:00Z">
              <w:r w:rsidRPr="00DE317E">
                <w:rPr>
                  <w:rFonts w:ascii="Times New Roman" w:hAnsi="Times New Roman" w:cs="Times New Roman"/>
                </w:rPr>
                <w:t>Neutral</w:t>
              </w:r>
            </w:ins>
          </w:p>
        </w:tc>
        <w:tc>
          <w:tcPr>
            <w:tcW w:w="1047" w:type="dxa"/>
            <w:vAlign w:val="center"/>
          </w:tcPr>
          <w:p w14:paraId="4D9DA57E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ins w:id="33" w:author="Nolan Lunscher" w:date="2016-02-10T16:32:00Z"/>
                <w:rFonts w:ascii="Times New Roman" w:hAnsi="Times New Roman" w:cs="Times New Roman"/>
              </w:rPr>
            </w:pPr>
            <w:ins w:id="34" w:author="Nolan Lunscher" w:date="2016-02-10T16:32:00Z">
              <w:r w:rsidRPr="00DE317E">
                <w:rPr>
                  <w:rFonts w:ascii="Times New Roman" w:hAnsi="Times New Roman" w:cs="Times New Roman"/>
                </w:rPr>
                <w:sym w:font="Symbol" w:char="F0AC"/>
              </w:r>
              <w:r w:rsidRPr="00DE317E">
                <w:rPr>
                  <w:rFonts w:ascii="Times New Roman" w:hAnsi="Times New Roman" w:cs="Times New Roman"/>
                </w:rPr>
                <w:sym w:font="Symbol" w:char="F0AE"/>
              </w:r>
            </w:ins>
          </w:p>
        </w:tc>
        <w:tc>
          <w:tcPr>
            <w:tcW w:w="1561" w:type="dxa"/>
            <w:vAlign w:val="center"/>
          </w:tcPr>
          <w:p w14:paraId="33E2AB0A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ins w:id="35" w:author="Nolan Lunscher" w:date="2016-02-10T16:32:00Z"/>
                <w:rFonts w:ascii="Times New Roman" w:hAnsi="Times New Roman" w:cs="Times New Roman"/>
              </w:rPr>
            </w:pPr>
            <w:ins w:id="36" w:author="Nolan Lunscher" w:date="2016-02-10T16:32:00Z">
              <w:r w:rsidRPr="00DE317E">
                <w:rPr>
                  <w:rFonts w:ascii="Times New Roman" w:hAnsi="Times New Roman" w:cs="Times New Roman"/>
                </w:rPr>
                <w:t>Low Valence</w:t>
              </w:r>
            </w:ins>
          </w:p>
        </w:tc>
      </w:tr>
    </w:tbl>
    <w:p w14:paraId="3A9A4D71" w14:textId="77777777" w:rsidR="005447E1" w:rsidRPr="00DE317E" w:rsidRDefault="005447E1" w:rsidP="005447E1">
      <w:pPr>
        <w:spacing w:line="276" w:lineRule="auto"/>
        <w:jc w:val="center"/>
        <w:rPr>
          <w:ins w:id="37" w:author="Nolan Lunscher" w:date="2016-02-10T16:32:00Z"/>
          <w:rFonts w:ascii="Times New Roman" w:hAnsi="Times New Roman" w:cs="Times New Roman"/>
        </w:rPr>
      </w:pPr>
      <w:ins w:id="38" w:author="Nolan Lunscher" w:date="2016-02-10T16:32:00Z">
        <w:r w:rsidRPr="00DE317E">
          <w:rPr>
            <w:rFonts w:ascii="Times New Roman" w:hAnsi="Times New Roman" w:cs="Times New Roman"/>
            <w:noProof/>
          </w:rPr>
          <w:drawing>
            <wp:inline distT="0" distB="0" distL="0" distR="0" wp14:anchorId="05F8D7C2" wp14:editId="3679EEE4">
              <wp:extent cx="4063444" cy="900000"/>
              <wp:effectExtent l="0" t="0" r="0" b="0"/>
              <wp:docPr id="5" name="Picture 5" descr="http://adsam.com/ckfinder/userfiles/images/Pleasure%20Manikin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adsam.com/ckfinder/userfiles/images/Pleasure%20Manikin.jp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3444" cy="90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99AE68" w14:textId="77777777" w:rsidR="005447E1" w:rsidRPr="00DE317E" w:rsidRDefault="005447E1" w:rsidP="005447E1">
      <w:pPr>
        <w:pStyle w:val="ListParagraph"/>
        <w:numPr>
          <w:ilvl w:val="0"/>
          <w:numId w:val="5"/>
        </w:numPr>
        <w:spacing w:line="276" w:lineRule="auto"/>
        <w:rPr>
          <w:ins w:id="39" w:author="Nolan Lunscher" w:date="2016-02-10T16:32:00Z"/>
          <w:rFonts w:ascii="Times New Roman" w:hAnsi="Times New Roman" w:cs="Times New Roman"/>
        </w:rPr>
      </w:pPr>
      <w:ins w:id="40" w:author="Nolan Lunscher" w:date="2016-02-10T16:32:00Z">
        <w:r w:rsidRPr="00DE317E">
          <w:rPr>
            <w:rFonts w:ascii="Times New Roman" w:hAnsi="Times New Roman" w:cs="Times New Roman"/>
          </w:rPr>
          <w:t>Which of the below images</w:t>
        </w:r>
        <w:r w:rsidRPr="0094633D">
          <w:rPr>
            <w:rFonts w:ascii="Times New Roman" w:hAnsi="Times New Roman" w:cs="Times New Roman"/>
          </w:rPr>
          <w:t xml:space="preserve"> best describes your overall level of Arousal during the interaction</w:t>
        </w:r>
        <w:r w:rsidRPr="002956A5">
          <w:rPr>
            <w:rFonts w:ascii="Times New Roman" w:hAnsi="Times New Roman" w:cs="Times New Roman"/>
          </w:rPr>
          <w:t xml:space="preserve"> (circle one)? Arousal is measure of your overall intensity of feelings</w:t>
        </w:r>
      </w:ins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5447E1" w:rsidRPr="00DE317E" w14:paraId="7EC10F59" w14:textId="77777777" w:rsidTr="00CD2FBA">
        <w:trPr>
          <w:jc w:val="center"/>
          <w:ins w:id="41" w:author="Nolan Lunscher" w:date="2016-02-10T16:32:00Z"/>
        </w:trPr>
        <w:tc>
          <w:tcPr>
            <w:tcW w:w="1557" w:type="dxa"/>
            <w:vAlign w:val="center"/>
          </w:tcPr>
          <w:p w14:paraId="3EC4BB20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ins w:id="42" w:author="Nolan Lunscher" w:date="2016-02-10T16:32:00Z"/>
                <w:rFonts w:ascii="Times New Roman" w:hAnsi="Times New Roman" w:cs="Times New Roman"/>
              </w:rPr>
            </w:pPr>
            <w:ins w:id="43" w:author="Nolan Lunscher" w:date="2016-02-10T16:32:00Z">
              <w:r w:rsidRPr="00DE317E">
                <w:rPr>
                  <w:rFonts w:ascii="Times New Roman" w:hAnsi="Times New Roman" w:cs="Times New Roman"/>
                </w:rPr>
                <w:t>High Arousal</w:t>
              </w:r>
            </w:ins>
          </w:p>
        </w:tc>
        <w:tc>
          <w:tcPr>
            <w:tcW w:w="1051" w:type="dxa"/>
            <w:vAlign w:val="center"/>
          </w:tcPr>
          <w:p w14:paraId="1C4B9152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ins w:id="44" w:author="Nolan Lunscher" w:date="2016-02-10T16:32:00Z"/>
                <w:rFonts w:ascii="Times New Roman" w:hAnsi="Times New Roman" w:cs="Times New Roman"/>
              </w:rPr>
            </w:pPr>
            <w:ins w:id="45" w:author="Nolan Lunscher" w:date="2016-02-10T16:32:00Z">
              <w:r w:rsidRPr="00DE317E">
                <w:rPr>
                  <w:rFonts w:ascii="Times New Roman" w:hAnsi="Times New Roman" w:cs="Times New Roman"/>
                </w:rPr>
                <w:sym w:font="Symbol" w:char="F0AC"/>
              </w:r>
              <w:r w:rsidRPr="00DE317E">
                <w:rPr>
                  <w:rFonts w:ascii="Times New Roman" w:hAnsi="Times New Roman" w:cs="Times New Roman"/>
                </w:rPr>
                <w:sym w:font="Symbol" w:char="F0AE"/>
              </w:r>
            </w:ins>
          </w:p>
        </w:tc>
        <w:tc>
          <w:tcPr>
            <w:tcW w:w="1304" w:type="dxa"/>
            <w:vAlign w:val="center"/>
          </w:tcPr>
          <w:p w14:paraId="1A12B056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ins w:id="46" w:author="Nolan Lunscher" w:date="2016-02-10T16:32:00Z"/>
                <w:rFonts w:ascii="Times New Roman" w:hAnsi="Times New Roman" w:cs="Times New Roman"/>
              </w:rPr>
            </w:pPr>
            <w:ins w:id="47" w:author="Nolan Lunscher" w:date="2016-02-10T16:32:00Z">
              <w:r w:rsidRPr="00DE317E">
                <w:rPr>
                  <w:rFonts w:ascii="Times New Roman" w:hAnsi="Times New Roman" w:cs="Times New Roman"/>
                </w:rPr>
                <w:t>Neutral</w:t>
              </w:r>
            </w:ins>
          </w:p>
        </w:tc>
        <w:tc>
          <w:tcPr>
            <w:tcW w:w="1047" w:type="dxa"/>
            <w:vAlign w:val="center"/>
          </w:tcPr>
          <w:p w14:paraId="5A0399E6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ins w:id="48" w:author="Nolan Lunscher" w:date="2016-02-10T16:32:00Z"/>
                <w:rFonts w:ascii="Times New Roman" w:hAnsi="Times New Roman" w:cs="Times New Roman"/>
              </w:rPr>
            </w:pPr>
            <w:ins w:id="49" w:author="Nolan Lunscher" w:date="2016-02-10T16:32:00Z">
              <w:r w:rsidRPr="00DE317E">
                <w:rPr>
                  <w:rFonts w:ascii="Times New Roman" w:hAnsi="Times New Roman" w:cs="Times New Roman"/>
                </w:rPr>
                <w:sym w:font="Symbol" w:char="F0AC"/>
              </w:r>
              <w:r w:rsidRPr="00DE317E">
                <w:rPr>
                  <w:rFonts w:ascii="Times New Roman" w:hAnsi="Times New Roman" w:cs="Times New Roman"/>
                </w:rPr>
                <w:sym w:font="Symbol" w:char="F0AE"/>
              </w:r>
            </w:ins>
          </w:p>
        </w:tc>
        <w:tc>
          <w:tcPr>
            <w:tcW w:w="1561" w:type="dxa"/>
            <w:vAlign w:val="center"/>
          </w:tcPr>
          <w:p w14:paraId="5733F168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ins w:id="50" w:author="Nolan Lunscher" w:date="2016-02-10T16:32:00Z"/>
                <w:rFonts w:ascii="Times New Roman" w:hAnsi="Times New Roman" w:cs="Times New Roman"/>
              </w:rPr>
            </w:pPr>
            <w:ins w:id="51" w:author="Nolan Lunscher" w:date="2016-02-10T16:32:00Z">
              <w:r w:rsidRPr="00DE317E">
                <w:rPr>
                  <w:rFonts w:ascii="Times New Roman" w:hAnsi="Times New Roman" w:cs="Times New Roman"/>
                </w:rPr>
                <w:t>Low Arousal</w:t>
              </w:r>
            </w:ins>
          </w:p>
        </w:tc>
      </w:tr>
    </w:tbl>
    <w:p w14:paraId="4F76D11A" w14:textId="77777777" w:rsidR="005447E1" w:rsidRPr="001C2B43" w:rsidRDefault="005447E1" w:rsidP="005447E1">
      <w:pPr>
        <w:spacing w:line="276" w:lineRule="auto"/>
        <w:jc w:val="center"/>
        <w:rPr>
          <w:ins w:id="52" w:author="Nolan Lunscher" w:date="2016-02-10T16:32:00Z"/>
          <w:rFonts w:ascii="Times New Roman" w:hAnsi="Times New Roman" w:cs="Times New Roman"/>
        </w:rPr>
      </w:pPr>
      <w:ins w:id="53" w:author="Nolan Lunscher" w:date="2016-02-10T16:32:00Z">
        <w:r w:rsidRPr="00DE317E">
          <w:rPr>
            <w:rFonts w:ascii="Times New Roman" w:hAnsi="Times New Roman" w:cs="Times New Roman"/>
            <w:noProof/>
          </w:rPr>
          <w:drawing>
            <wp:inline distT="0" distB="0" distL="0" distR="0" wp14:anchorId="7ECE6A41" wp14:editId="4FCF401D">
              <wp:extent cx="4063443" cy="900000"/>
              <wp:effectExtent l="0" t="0" r="0" b="0"/>
              <wp:docPr id="6" name="Picture 6" descr="http://adsam.com/ckfinder/userfiles/images/Arousal%20Manikin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adsam.com/ckfinder/userfiles/images/Arousal%20Manikin.jp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3443" cy="90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C3C068D" w14:textId="55D42EC1" w:rsidR="001C2B43" w:rsidRDefault="001C2B43">
      <w:pPr>
        <w:rPr>
          <w:rFonts w:ascii="Times New Roman" w:hAnsi="Times New Roman" w:cs="Times New Roman"/>
        </w:rPr>
      </w:pPr>
    </w:p>
    <w:sectPr w:rsidR="001C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oldie" w:date="2016-02-10T14:44:00Z" w:initials="G">
    <w:p w14:paraId="6AAE432A" w14:textId="35BB5FA2" w:rsidR="002E0261" w:rsidRDefault="002E0261">
      <w:pPr>
        <w:pStyle w:val="CommentText"/>
      </w:pPr>
      <w:r>
        <w:rPr>
          <w:rStyle w:val="CommentReference"/>
        </w:rPr>
        <w:annotationRef/>
      </w:r>
      <w:r>
        <w:t>These questions need to be given after the morning interaction and after the evening interaction. Same with 3.</w:t>
      </w:r>
    </w:p>
  </w:comment>
  <w:comment w:id="1" w:author="Nolan Lunscher" w:date="2016-02-10T16:33:00Z" w:initials="NL">
    <w:p w14:paraId="317EC112" w14:textId="2F075A5A" w:rsidR="00A30C62" w:rsidRDefault="00A30C62">
      <w:pPr>
        <w:pStyle w:val="CommentText"/>
      </w:pPr>
      <w:r>
        <w:rPr>
          <w:rStyle w:val="CommentReference"/>
        </w:rPr>
        <w:annotationRef/>
      </w:r>
      <w:r>
        <w:t>We can give the questionnaire from page 1-3 only after the final interaction, and the questionnaire on page 4 after each interaction.</w:t>
      </w:r>
    </w:p>
  </w:comment>
  <w:comment w:id="2" w:author="Goldie" w:date="2016-02-10T09:06:00Z" w:initials="G">
    <w:p w14:paraId="106E33F9" w14:textId="08A3E201" w:rsidR="003C6B29" w:rsidRDefault="003C6B29">
      <w:pPr>
        <w:pStyle w:val="CommentText"/>
      </w:pPr>
      <w:r>
        <w:rPr>
          <w:rStyle w:val="CommentReference"/>
        </w:rPr>
        <w:annotationRef/>
      </w:r>
      <w:r>
        <w:t>What are the constructs you are testing here and where are they from? It is important to know how these statements relate to each other.</w:t>
      </w:r>
    </w:p>
    <w:p w14:paraId="12220706" w14:textId="35EAFE39" w:rsidR="003C6B29" w:rsidRDefault="003C6B29">
      <w:pPr>
        <w:pStyle w:val="CommentText"/>
      </w:pPr>
      <w:r>
        <w:t xml:space="preserve">Are they from the </w:t>
      </w:r>
      <w:r w:rsidRPr="003C6B29">
        <w:t>social behavior questionnaire</w:t>
      </w:r>
      <w:r>
        <w:t xml:space="preserve"> or the Almere model? </w:t>
      </w:r>
    </w:p>
  </w:comment>
  <w:comment w:id="3" w:author="Nolan Lunscher" w:date="2016-02-10T10:43:00Z" w:initials="NL">
    <w:p w14:paraId="25527257" w14:textId="3AEEC4DC" w:rsidR="00831025" w:rsidRDefault="00831025">
      <w:pPr>
        <w:pStyle w:val="CommentText"/>
      </w:pPr>
      <w:r>
        <w:rPr>
          <w:rStyle w:val="CommentReference"/>
        </w:rPr>
        <w:annotationRef/>
      </w:r>
      <w:r w:rsidR="00DE317E">
        <w:t>1-4</w:t>
      </w:r>
      <w:r w:rsidR="001C2B43">
        <w:t xml:space="preserve"> and 15</w:t>
      </w:r>
      <w:r>
        <w:t xml:space="preserve"> are questions used to evaluate the emotion model and the expressions</w:t>
      </w:r>
    </w:p>
    <w:p w14:paraId="04FD4183" w14:textId="6010CA8F" w:rsidR="00831025" w:rsidRDefault="00831025">
      <w:pPr>
        <w:pStyle w:val="CommentText"/>
      </w:pPr>
      <w:r>
        <w:t>The rest are from the Almere model sections on Perceived Sociability, Social Presence</w:t>
      </w:r>
      <w:r w:rsidR="00F163AD">
        <w:t>, Perceived Usefulness</w:t>
      </w:r>
      <w:r>
        <w:t xml:space="preserve"> and Trust</w:t>
      </w:r>
    </w:p>
  </w:comment>
  <w:comment w:id="4" w:author="Goldie" w:date="2016-02-10T14:42:00Z" w:initials="G">
    <w:p w14:paraId="2B48CAFE" w14:textId="62048B4D" w:rsidR="00221408" w:rsidRDefault="00221408">
      <w:pPr>
        <w:pStyle w:val="CommentText"/>
      </w:pPr>
      <w:r>
        <w:rPr>
          <w:rStyle w:val="CommentReference"/>
        </w:rPr>
        <w:annotationRef/>
      </w:r>
      <w:r>
        <w:t>Show me which is for what statements. You need two to three per construct to show relationships</w:t>
      </w:r>
    </w:p>
  </w:comment>
  <w:comment w:id="5" w:author="Nolan Lunscher" w:date="2016-02-10T16:10:00Z" w:initials="NL">
    <w:p w14:paraId="55239E1A" w14:textId="3563CC35" w:rsidR="00E8070E" w:rsidRDefault="00B3420B">
      <w:pPr>
        <w:pStyle w:val="CommentText"/>
      </w:pPr>
      <w:r>
        <w:rPr>
          <w:rStyle w:val="CommentReference"/>
        </w:rPr>
        <w:annotationRef/>
      </w:r>
      <w:r w:rsidR="00E8070E">
        <w:t xml:space="preserve">I added some questions and reordered them to meet the 2-3 requirement. The Construct labels are as </w:t>
      </w:r>
      <w:r w:rsidR="002B2B60">
        <w:t xml:space="preserve">shown </w:t>
      </w:r>
      <w:r w:rsidR="00E8070E">
        <w:t>below.</w:t>
      </w:r>
    </w:p>
    <w:p w14:paraId="6A7F780E" w14:textId="52752DCA" w:rsidR="00B3420B" w:rsidRDefault="00B3420B">
      <w:pPr>
        <w:pStyle w:val="CommentText"/>
      </w:pPr>
      <w:r>
        <w:t>5 – SP</w:t>
      </w:r>
      <w:r w:rsidR="00E863AE">
        <w:t xml:space="preserve"> (Social Presence)</w:t>
      </w:r>
    </w:p>
    <w:p w14:paraId="777FF475" w14:textId="3D3735CD" w:rsidR="00E863AE" w:rsidRDefault="00E863AE">
      <w:pPr>
        <w:pStyle w:val="CommentText"/>
      </w:pPr>
      <w:r>
        <w:t xml:space="preserve">6 – SP </w:t>
      </w:r>
    </w:p>
    <w:p w14:paraId="1801579B" w14:textId="06ABE7E5" w:rsidR="002B2B60" w:rsidRDefault="002B2B60">
      <w:pPr>
        <w:pStyle w:val="CommentText"/>
      </w:pPr>
      <w:r>
        <w:t xml:space="preserve">7 – SP </w:t>
      </w:r>
    </w:p>
    <w:p w14:paraId="6CE36D7A" w14:textId="76C9141B" w:rsidR="00B3420B" w:rsidRDefault="002B2B60">
      <w:pPr>
        <w:pStyle w:val="CommentText"/>
      </w:pPr>
      <w:r>
        <w:t>8</w:t>
      </w:r>
      <w:r w:rsidR="00E863AE">
        <w:t xml:space="preserve"> – PS (Perceived Sociability)</w:t>
      </w:r>
    </w:p>
    <w:p w14:paraId="2514F54A" w14:textId="1C6BEC40" w:rsidR="00E863AE" w:rsidRDefault="002B2B60">
      <w:pPr>
        <w:pStyle w:val="CommentText"/>
      </w:pPr>
      <w:r>
        <w:t>9</w:t>
      </w:r>
      <w:r w:rsidR="00E863AE">
        <w:t xml:space="preserve"> – PS</w:t>
      </w:r>
    </w:p>
    <w:p w14:paraId="65E6D002" w14:textId="5418F506" w:rsidR="00E863AE" w:rsidRDefault="002B2B60">
      <w:pPr>
        <w:pStyle w:val="CommentText"/>
      </w:pPr>
      <w:r>
        <w:t>10</w:t>
      </w:r>
      <w:r w:rsidR="00E863AE">
        <w:t xml:space="preserve"> – PS</w:t>
      </w:r>
    </w:p>
    <w:p w14:paraId="7943F4B0" w14:textId="3BEB4D1F" w:rsidR="00B3420B" w:rsidRDefault="002B2B60">
      <w:pPr>
        <w:pStyle w:val="CommentText"/>
      </w:pPr>
      <w:r>
        <w:t>11</w:t>
      </w:r>
      <w:r w:rsidR="00E863AE">
        <w:t xml:space="preserve"> – PU (Perceived Usefulness)</w:t>
      </w:r>
    </w:p>
    <w:p w14:paraId="6D605132" w14:textId="4170BD03" w:rsidR="00B3420B" w:rsidRDefault="002B2B60">
      <w:pPr>
        <w:pStyle w:val="CommentText"/>
      </w:pPr>
      <w:r>
        <w:t>12</w:t>
      </w:r>
      <w:r w:rsidR="00B3420B">
        <w:t xml:space="preserve"> </w:t>
      </w:r>
      <w:r w:rsidR="00E863AE">
        <w:t>–</w:t>
      </w:r>
      <w:r w:rsidR="00B3420B">
        <w:t xml:space="preserve"> PU</w:t>
      </w:r>
      <w:r w:rsidR="00E863AE">
        <w:t xml:space="preserve"> </w:t>
      </w:r>
    </w:p>
    <w:p w14:paraId="6571408E" w14:textId="080FC080" w:rsidR="00B3420B" w:rsidRDefault="002B2B60">
      <w:pPr>
        <w:pStyle w:val="CommentText"/>
      </w:pPr>
      <w:r>
        <w:t>13</w:t>
      </w:r>
      <w:r w:rsidR="00B3420B">
        <w:t xml:space="preserve"> </w:t>
      </w:r>
      <w:r w:rsidR="00E863AE">
        <w:t>–</w:t>
      </w:r>
      <w:r w:rsidR="00B3420B">
        <w:t xml:space="preserve"> Trust</w:t>
      </w:r>
    </w:p>
    <w:p w14:paraId="7BBFE0A5" w14:textId="6508D3FA" w:rsidR="00B3420B" w:rsidRDefault="002B2B60">
      <w:pPr>
        <w:pStyle w:val="CommentText"/>
      </w:pPr>
      <w:r>
        <w:t>14</w:t>
      </w:r>
      <w:r w:rsidR="00E863AE">
        <w:t xml:space="preserve"> – Trust </w:t>
      </w:r>
    </w:p>
  </w:comment>
  <w:comment w:id="10" w:author="Goldie" w:date="2016-02-10T09:11:00Z" w:initials="G">
    <w:p w14:paraId="7E7020B2" w14:textId="41C3E6C3" w:rsidR="002B2B60" w:rsidRDefault="002B2B60">
      <w:pPr>
        <w:pStyle w:val="CommentText"/>
      </w:pPr>
      <w:r>
        <w:rPr>
          <w:rStyle w:val="CommentReference"/>
        </w:rPr>
        <w:annotationRef/>
      </w:r>
      <w:r>
        <w:t>You should have a question on trust. Focus also on the social contrusts</w:t>
      </w:r>
    </w:p>
    <w:p w14:paraId="64BE2CA0" w14:textId="2EA33D22" w:rsidR="002B2B60" w:rsidRDefault="002B2B6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AE432A" w15:done="0"/>
  <w15:commentEx w15:paraId="317EC112" w15:paraIdParent="6AAE432A" w15:done="0"/>
  <w15:commentEx w15:paraId="12220706" w15:done="0"/>
  <w15:commentEx w15:paraId="04FD4183" w15:paraIdParent="12220706" w15:done="0"/>
  <w15:commentEx w15:paraId="2B48CAFE" w15:done="0"/>
  <w15:commentEx w15:paraId="7BBFE0A5" w15:paraIdParent="2B48CAFE" w15:done="0"/>
  <w15:commentEx w15:paraId="64BE2C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976C7"/>
    <w:multiLevelType w:val="hybridMultilevel"/>
    <w:tmpl w:val="E9D4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E8F"/>
    <w:multiLevelType w:val="hybridMultilevel"/>
    <w:tmpl w:val="B278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30BC8"/>
    <w:multiLevelType w:val="hybridMultilevel"/>
    <w:tmpl w:val="A06E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DA32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position w:val="-6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E2D17"/>
    <w:multiLevelType w:val="hybridMultilevel"/>
    <w:tmpl w:val="43C8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position w:val="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01075"/>
    <w:multiLevelType w:val="hybridMultilevel"/>
    <w:tmpl w:val="A06E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DA32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position w:val="-6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olan Lunscher">
    <w15:presenceInfo w15:providerId="None" w15:userId="Nolan Luns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74"/>
    <w:rsid w:val="00002374"/>
    <w:rsid w:val="000705BE"/>
    <w:rsid w:val="000A698F"/>
    <w:rsid w:val="000B7CD2"/>
    <w:rsid w:val="000C533D"/>
    <w:rsid w:val="00155670"/>
    <w:rsid w:val="001C2B43"/>
    <w:rsid w:val="001D6700"/>
    <w:rsid w:val="00221408"/>
    <w:rsid w:val="00225113"/>
    <w:rsid w:val="0023612B"/>
    <w:rsid w:val="002956A5"/>
    <w:rsid w:val="002B0B68"/>
    <w:rsid w:val="002B2B60"/>
    <w:rsid w:val="002E0261"/>
    <w:rsid w:val="0033063E"/>
    <w:rsid w:val="00351435"/>
    <w:rsid w:val="00366775"/>
    <w:rsid w:val="00380D01"/>
    <w:rsid w:val="003B5093"/>
    <w:rsid w:val="003C4365"/>
    <w:rsid w:val="003C6B29"/>
    <w:rsid w:val="003D54B7"/>
    <w:rsid w:val="003F1E8D"/>
    <w:rsid w:val="005447E1"/>
    <w:rsid w:val="00551C32"/>
    <w:rsid w:val="005E13F9"/>
    <w:rsid w:val="00622208"/>
    <w:rsid w:val="006472CE"/>
    <w:rsid w:val="0068406A"/>
    <w:rsid w:val="007265FF"/>
    <w:rsid w:val="00735837"/>
    <w:rsid w:val="007602F1"/>
    <w:rsid w:val="00765B31"/>
    <w:rsid w:val="00831025"/>
    <w:rsid w:val="00853285"/>
    <w:rsid w:val="008B1FDA"/>
    <w:rsid w:val="008C4BAC"/>
    <w:rsid w:val="008D0A19"/>
    <w:rsid w:val="00934CEA"/>
    <w:rsid w:val="0094633D"/>
    <w:rsid w:val="00952215"/>
    <w:rsid w:val="009B32E1"/>
    <w:rsid w:val="009C65EB"/>
    <w:rsid w:val="009C7D49"/>
    <w:rsid w:val="009E03E0"/>
    <w:rsid w:val="009F6FDB"/>
    <w:rsid w:val="00A04362"/>
    <w:rsid w:val="00A066BF"/>
    <w:rsid w:val="00A30C62"/>
    <w:rsid w:val="00A80937"/>
    <w:rsid w:val="00AE67DF"/>
    <w:rsid w:val="00B3420B"/>
    <w:rsid w:val="00B67609"/>
    <w:rsid w:val="00D22CC9"/>
    <w:rsid w:val="00DB52A3"/>
    <w:rsid w:val="00DE259A"/>
    <w:rsid w:val="00DE317E"/>
    <w:rsid w:val="00DF23FC"/>
    <w:rsid w:val="00E1110A"/>
    <w:rsid w:val="00E66649"/>
    <w:rsid w:val="00E8070E"/>
    <w:rsid w:val="00E863AE"/>
    <w:rsid w:val="00EC595C"/>
    <w:rsid w:val="00F163AD"/>
    <w:rsid w:val="00F16A20"/>
    <w:rsid w:val="00F75494"/>
    <w:rsid w:val="00FC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9E45"/>
  <w15:docId w15:val="{1C8F64F8-F88A-40C2-8FEB-7B5F31EB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74"/>
    <w:pPr>
      <w:ind w:left="720"/>
      <w:contextualSpacing/>
    </w:pPr>
  </w:style>
  <w:style w:type="table" w:styleId="TableGrid">
    <w:name w:val="Table Grid"/>
    <w:basedOn w:val="TableNormal"/>
    <w:uiPriority w:val="39"/>
    <w:rsid w:val="0000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4C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9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6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9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9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0CBB3-440D-422D-9EAA-DB931D14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Lunscher</dc:creator>
  <cp:keywords/>
  <dc:description/>
  <cp:lastModifiedBy>Nolan Lunscher</cp:lastModifiedBy>
  <cp:revision>57</cp:revision>
  <dcterms:created xsi:type="dcterms:W3CDTF">2016-02-09T18:33:00Z</dcterms:created>
  <dcterms:modified xsi:type="dcterms:W3CDTF">2016-02-10T21:38:00Z</dcterms:modified>
</cp:coreProperties>
</file>